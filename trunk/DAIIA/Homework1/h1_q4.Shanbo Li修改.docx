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307532"/>
        <w:docPartObj>
          <w:docPartGallery w:val="Cover Pages"/>
          <w:docPartUnique/>
        </w:docPartObj>
      </w:sdtPr>
      <w:sdtEndPr>
        <w:rPr>
          <w:rFonts w:asciiTheme="minorHAnsi" w:eastAsiaTheme="minorEastAsia" w:hAnsiTheme="minorHAnsi" w:cstheme="minorBidi"/>
          <w:b/>
          <w: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096"/>
          </w:tblGrid>
          <w:tr w:rsidR="00FB785D">
            <w:sdt>
              <w:sdtPr>
                <w:rPr>
                  <w:rFonts w:asciiTheme="majorHAnsi" w:eastAsiaTheme="majorEastAsia" w:hAnsiTheme="majorHAnsi" w:cstheme="majorBidi"/>
                </w:rPr>
                <w:alias w:val="公司"/>
                <w:id w:val="13406915"/>
                <w:placeholder>
                  <w:docPart w:val="43871DB7029A46ABA5EB5FE37E29335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B785D" w:rsidRDefault="00FB785D">
                    <w:pPr>
                      <w:pStyle w:val="a9"/>
                      <w:rPr>
                        <w:rFonts w:asciiTheme="majorHAnsi" w:eastAsiaTheme="majorEastAsia" w:hAnsiTheme="majorHAnsi" w:cstheme="majorBidi"/>
                      </w:rPr>
                    </w:pPr>
                    <w:r w:rsidRPr="00FB785D">
                      <w:rPr>
                        <w:rFonts w:asciiTheme="majorHAnsi" w:eastAsiaTheme="majorEastAsia" w:hAnsiTheme="majorHAnsi" w:cstheme="majorBidi"/>
                      </w:rPr>
                      <w:t xml:space="preserve"> </w:t>
                    </w:r>
                    <w:r w:rsidRPr="00FB785D">
                      <w:rPr>
                        <w:rFonts w:asciiTheme="majorHAnsi" w:eastAsiaTheme="majorEastAsia" w:hAnsiTheme="majorHAnsi" w:cstheme="majorBidi"/>
                      </w:rPr>
                      <w:t>Software Engineering of Distributed Systems, KTH</w:t>
                    </w:r>
                    <w:r w:rsidRPr="00FB785D">
                      <w:rPr>
                        <w:rFonts w:asciiTheme="majorHAnsi" w:eastAsiaTheme="majorEastAsia" w:hAnsiTheme="majorHAnsi" w:cstheme="majorBidi"/>
                      </w:rPr>
                      <w:t xml:space="preserve"> </w:t>
                    </w:r>
                  </w:p>
                </w:tc>
              </w:sdtContent>
            </w:sdt>
          </w:tr>
          <w:tr w:rsidR="00FB785D">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E17CB1708532442E81F14852AA95AA51"/>
                  </w:placeholder>
                  <w:dataBinding w:prefixMappings="xmlns:ns0='http://schemas.openxmlformats.org/package/2006/metadata/core-properties' xmlns:ns1='http://purl.org/dc/elements/1.1/'" w:xpath="/ns0:coreProperties[1]/ns1:title[1]" w:storeItemID="{6C3C8BC8-F283-45AE-878A-BAB7291924A1}"/>
                  <w:text/>
                </w:sdtPr>
                <w:sdtContent>
                  <w:p w:rsidR="00FB785D" w:rsidRDefault="00FB785D">
                    <w:pPr>
                      <w:pStyle w:val="a9"/>
                      <w:rPr>
                        <w:rFonts w:asciiTheme="majorHAnsi" w:eastAsiaTheme="majorEastAsia" w:hAnsiTheme="majorHAnsi" w:cstheme="majorBidi"/>
                        <w:color w:val="4F81BD" w:themeColor="accent1"/>
                        <w:sz w:val="80"/>
                        <w:szCs w:val="80"/>
                      </w:rPr>
                    </w:pPr>
                    <w:r w:rsidRPr="00FB785D">
                      <w:rPr>
                        <w:rFonts w:asciiTheme="majorHAnsi" w:eastAsiaTheme="majorEastAsia" w:hAnsiTheme="majorHAnsi" w:cstheme="majorBidi"/>
                        <w:color w:val="4F81BD" w:themeColor="accent1"/>
                        <w:sz w:val="80"/>
                        <w:szCs w:val="80"/>
                      </w:rPr>
                      <w:t>A Br</w:t>
                    </w:r>
                    <w:r>
                      <w:rPr>
                        <w:rFonts w:asciiTheme="majorHAnsi" w:eastAsiaTheme="majorEastAsia" w:hAnsiTheme="majorHAnsi" w:cstheme="majorBidi"/>
                        <w:color w:val="4F81BD" w:themeColor="accent1"/>
                        <w:sz w:val="80"/>
                        <w:szCs w:val="80"/>
                      </w:rPr>
                      <w:t>ief Comparison of Jade and Zeus</w:t>
                    </w:r>
                  </w:p>
                </w:sdtContent>
              </w:sdt>
            </w:tc>
          </w:tr>
          <w:tr w:rsidR="00FB785D">
            <w:sdt>
              <w:sdtPr>
                <w:rPr>
                  <w:rFonts w:asciiTheme="majorHAnsi" w:eastAsiaTheme="majorEastAsia" w:hAnsiTheme="majorHAnsi" w:cstheme="majorBidi"/>
                </w:rPr>
                <w:alias w:val="副标题"/>
                <w:id w:val="13406923"/>
                <w:placeholder>
                  <w:docPart w:val="164C51C3AFCA4AD5923BDFBB8108694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85D" w:rsidRDefault="00FB785D">
                    <w:pPr>
                      <w:pStyle w:val="a9"/>
                      <w:rPr>
                        <w:rFonts w:asciiTheme="majorHAnsi" w:eastAsiaTheme="majorEastAsia" w:hAnsiTheme="majorHAnsi" w:cstheme="majorBidi"/>
                      </w:rPr>
                    </w:pPr>
                    <w:r w:rsidRPr="00FB785D">
                      <w:rPr>
                        <w:rFonts w:asciiTheme="majorHAnsi" w:eastAsiaTheme="majorEastAsia" w:hAnsiTheme="majorHAnsi" w:cstheme="majorBidi" w:hint="eastAsia"/>
                      </w:rPr>
                      <w:t xml:space="preserve"> </w:t>
                    </w:r>
                    <w:r w:rsidRPr="00FB785D">
                      <w:rPr>
                        <w:rFonts w:asciiTheme="majorHAnsi" w:eastAsiaTheme="majorEastAsia" w:hAnsiTheme="majorHAnsi" w:cstheme="majorBidi" w:hint="eastAsia"/>
                      </w:rPr>
                      <w:t>[</w:t>
                    </w:r>
                    <w:r w:rsidRPr="00FB785D">
                      <w:rPr>
                        <w:rFonts w:asciiTheme="majorHAnsi" w:eastAsiaTheme="majorEastAsia" w:hAnsiTheme="majorHAnsi" w:cstheme="majorBidi"/>
                      </w:rPr>
                      <w:t xml:space="preserve"> </w:t>
                    </w:r>
                    <w:r w:rsidRPr="00FB785D">
                      <w:rPr>
                        <w:rFonts w:asciiTheme="majorHAnsi" w:eastAsiaTheme="majorEastAsia" w:hAnsiTheme="majorHAnsi" w:cstheme="majorBidi"/>
                      </w:rPr>
                      <w:t>Distributed AI and Intelligent Agents</w:t>
                    </w:r>
                    <w:r w:rsidRPr="00FB785D">
                      <w:rPr>
                        <w:rFonts w:asciiTheme="majorHAnsi" w:eastAsiaTheme="majorEastAsia" w:hAnsiTheme="majorHAnsi" w:cstheme="majorBidi"/>
                      </w:rPr>
                      <w:t>, Homework 1</w:t>
                    </w:r>
                    <w:r>
                      <w:rPr>
                        <w:rFonts w:asciiTheme="majorHAnsi" w:eastAsiaTheme="majorEastAsia" w:hAnsiTheme="majorHAnsi" w:cstheme="majorBidi"/>
                      </w:rPr>
                      <w:t>,</w:t>
                    </w:r>
                    <w:r w:rsidRPr="00FB785D">
                      <w:rPr>
                        <w:rFonts w:asciiTheme="majorHAnsi" w:eastAsiaTheme="majorEastAsia" w:hAnsiTheme="majorHAnsi" w:cstheme="majorBidi"/>
                      </w:rPr>
                      <w:t xml:space="preserve"> Question 4</w:t>
                    </w:r>
                    <w:r w:rsidRPr="00FB785D">
                      <w:rPr>
                        <w:rFonts w:asciiTheme="majorHAnsi" w:eastAsiaTheme="majorEastAsia" w:hAnsiTheme="majorHAnsi" w:cstheme="majorBidi" w:hint="eastAsia"/>
                      </w:rPr>
                      <w:t>]</w:t>
                    </w:r>
                    <w:r w:rsidRPr="00FB785D">
                      <w:rPr>
                        <w:rFonts w:asciiTheme="majorHAnsi" w:eastAsiaTheme="majorEastAsia" w:hAnsiTheme="majorHAnsi" w:cstheme="majorBidi"/>
                      </w:rPr>
                      <w:t xml:space="preserve"> </w:t>
                    </w:r>
                  </w:p>
                </w:tc>
              </w:sdtContent>
            </w:sdt>
          </w:tr>
        </w:tbl>
        <w:p w:rsidR="00FB785D" w:rsidRDefault="00FB785D"/>
        <w:p w:rsidR="00FB785D" w:rsidRDefault="00FB785D"/>
        <w:tbl>
          <w:tblPr>
            <w:tblpPr w:leftFromText="187" w:rightFromText="187" w:horzAnchor="margin" w:tblpXSpec="center" w:tblpYSpec="bottom"/>
            <w:tblW w:w="4000" w:type="pct"/>
            <w:tblLook w:val="04A0"/>
          </w:tblPr>
          <w:tblGrid>
            <w:gridCol w:w="7096"/>
          </w:tblGrid>
          <w:tr w:rsidR="00FB785D">
            <w:tc>
              <w:tcPr>
                <w:tcW w:w="7672" w:type="dxa"/>
                <w:tcMar>
                  <w:top w:w="216" w:type="dxa"/>
                  <w:left w:w="115" w:type="dxa"/>
                  <w:bottom w:w="216" w:type="dxa"/>
                  <w:right w:w="115" w:type="dxa"/>
                </w:tcMar>
              </w:tcPr>
              <w:sdt>
                <w:sdtPr>
                  <w:rPr>
                    <w:color w:val="4F81BD" w:themeColor="accent1"/>
                  </w:rPr>
                  <w:alias w:val="作者"/>
                  <w:id w:val="13406928"/>
                  <w:placeholder>
                    <w:docPart w:val="DDE607FAC4AF4B5BBD5D6B82F77862A3"/>
                  </w:placeholder>
                  <w:dataBinding w:prefixMappings="xmlns:ns0='http://schemas.openxmlformats.org/package/2006/metadata/core-properties' xmlns:ns1='http://purl.org/dc/elements/1.1/'" w:xpath="/ns0:coreProperties[1]/ns1:creator[1]" w:storeItemID="{6C3C8BC8-F283-45AE-878A-BAB7291924A1}"/>
                  <w:text/>
                </w:sdtPr>
                <w:sdtContent>
                  <w:p w:rsidR="00FB785D" w:rsidRDefault="00FB785D">
                    <w:pPr>
                      <w:pStyle w:val="a9"/>
                      <w:rPr>
                        <w:color w:val="4F81BD" w:themeColor="accent1"/>
                      </w:rPr>
                    </w:pPr>
                    <w:r>
                      <w:rPr>
                        <w:rFonts w:hint="eastAsia"/>
                        <w:color w:val="4F81BD" w:themeColor="accent1"/>
                      </w:rPr>
                      <w:t>Sike Huang</w:t>
                    </w:r>
                    <w:r>
                      <w:rPr>
                        <w:color w:val="4F81BD" w:themeColor="accent1"/>
                      </w:rPr>
                      <w:t>, Shanbo Li</w:t>
                    </w:r>
                  </w:p>
                </w:sdtContent>
              </w:sdt>
              <w:sdt>
                <w:sdtPr>
                  <w:rPr>
                    <w:color w:val="4F81BD" w:themeColor="accent1"/>
                  </w:rPr>
                  <w:alias w:val="日期"/>
                  <w:id w:val="13406932"/>
                  <w:placeholder>
                    <w:docPart w:val="3C67306F71C34B25948BC93974AB7322"/>
                  </w:placeholder>
                  <w:dataBinding w:prefixMappings="xmlns:ns0='http://schemas.microsoft.com/office/2006/coverPageProps'" w:xpath="/ns0:CoverPageProperties[1]/ns0:PublishDate[1]" w:storeItemID="{55AF091B-3C7A-41E3-B477-F2FDAA23CFDA}"/>
                  <w:date w:fullDate="2007-11-09T00:00:00Z">
                    <w:dateFormat w:val="yyyy-M-d"/>
                    <w:lid w:val="zh-CN"/>
                    <w:storeMappedDataAs w:val="dateTime"/>
                    <w:calendar w:val="gregorian"/>
                  </w:date>
                </w:sdtPr>
                <w:sdtContent>
                  <w:p w:rsidR="00FB785D" w:rsidRDefault="00FB785D">
                    <w:pPr>
                      <w:pStyle w:val="a9"/>
                      <w:rPr>
                        <w:color w:val="4F81BD" w:themeColor="accent1"/>
                      </w:rPr>
                    </w:pPr>
                    <w:r>
                      <w:rPr>
                        <w:rFonts w:hint="eastAsia"/>
                        <w:color w:val="4F81BD" w:themeColor="accent1"/>
                      </w:rPr>
                      <w:t>2007-11-9</w:t>
                    </w:r>
                  </w:p>
                </w:sdtContent>
              </w:sdt>
              <w:p w:rsidR="00FB785D" w:rsidRDefault="00FB785D">
                <w:pPr>
                  <w:pStyle w:val="a9"/>
                  <w:rPr>
                    <w:color w:val="4F81BD" w:themeColor="accent1"/>
                  </w:rPr>
                </w:pPr>
              </w:p>
            </w:tc>
          </w:tr>
        </w:tbl>
        <w:p w:rsidR="00FB785D" w:rsidRDefault="00FB785D"/>
        <w:p w:rsidR="00FB785D" w:rsidRDefault="00FB785D">
          <w:pPr>
            <w:rPr>
              <w:b/>
              <w:i/>
            </w:rPr>
          </w:pPr>
          <w:r>
            <w:rPr>
              <w:b/>
              <w:i/>
            </w:rPr>
            <w:br w:type="page"/>
          </w:r>
        </w:p>
      </w:sdtContent>
    </w:sdt>
    <w:p w:rsidR="00461D16" w:rsidRDefault="00764627" w:rsidP="00DC261E">
      <w:pPr>
        <w:pStyle w:val="a3"/>
      </w:pPr>
      <w:r>
        <w:rPr>
          <w:rFonts w:hint="eastAsia"/>
        </w:rPr>
        <w:lastRenderedPageBreak/>
        <w:t xml:space="preserve">A Brief </w:t>
      </w:r>
      <w:r>
        <w:t>Comparison</w:t>
      </w:r>
      <w:r>
        <w:rPr>
          <w:rFonts w:hint="eastAsia"/>
        </w:rPr>
        <w:t xml:space="preserve"> of Jade and Zeus </w:t>
      </w:r>
    </w:p>
    <w:p w:rsidR="00DC261E" w:rsidRDefault="003D0501" w:rsidP="00FB785D">
      <w:pPr>
        <w:pStyle w:val="1"/>
        <w:numPr>
          <w:ilvl w:val="0"/>
          <w:numId w:val="3"/>
        </w:numPr>
      </w:pPr>
      <w:r>
        <w:rPr>
          <w:rFonts w:hint="eastAsia"/>
        </w:rPr>
        <w:t>P</w:t>
      </w:r>
      <w:r w:rsidRPr="003D0501">
        <w:t>relude</w:t>
      </w:r>
    </w:p>
    <w:p w:rsidR="00A20519" w:rsidRDefault="00D4373A" w:rsidP="007318EE">
      <w:pPr>
        <w:jc w:val="both"/>
      </w:pPr>
      <w:r>
        <w:rPr>
          <w:rFonts w:hint="eastAsia"/>
        </w:rPr>
        <w:t xml:space="preserve">Agent platform is a technological architecture providing the </w:t>
      </w:r>
      <w:r>
        <w:t>environment</w:t>
      </w:r>
      <w:r>
        <w:rPr>
          <w:rFonts w:hint="eastAsia"/>
        </w:rPr>
        <w:t xml:space="preserve"> in </w:t>
      </w:r>
      <w:r>
        <w:t>which</w:t>
      </w:r>
      <w:r>
        <w:rPr>
          <w:rFonts w:hint="eastAsia"/>
        </w:rPr>
        <w:t xml:space="preserve"> agents can actively exist and operate to achieve their goals. The agent platform may additionally support the development of agents and agent based </w:t>
      </w:r>
      <w:r>
        <w:t>applications</w:t>
      </w:r>
      <w:r w:rsidR="00A20519">
        <w:rPr>
          <w:rFonts w:hint="eastAsia"/>
        </w:rPr>
        <w:t>.</w:t>
      </w:r>
    </w:p>
    <w:p w:rsidR="00A20519" w:rsidRDefault="00D4373A" w:rsidP="007318EE">
      <w:pPr>
        <w:jc w:val="both"/>
      </w:pPr>
      <w:r>
        <w:rPr>
          <w:rFonts w:hint="eastAsia"/>
        </w:rPr>
        <w:t xml:space="preserve">In this paper, we consider two agent </w:t>
      </w:r>
      <w:r>
        <w:t>platforms</w:t>
      </w:r>
      <w:r>
        <w:rPr>
          <w:rFonts w:hint="eastAsia"/>
        </w:rPr>
        <w:t xml:space="preserve"> Jade and Zeus. </w:t>
      </w:r>
      <w:r w:rsidR="007318EE">
        <w:t xml:space="preserve">JADE is a </w:t>
      </w:r>
      <w:ins w:id="0" w:author="Shanbo Li" w:date="2007-11-09T23:56:00Z">
        <w:r w:rsidR="007318EE">
          <w:t xml:space="preserve">java based </w:t>
        </w:r>
      </w:ins>
      <w:r w:rsidR="007318EE">
        <w:t>software framework to</w:t>
      </w:r>
      <w:r w:rsidR="00A20519">
        <w:t xml:space="preserve"> develop agent applications in compliance with the FIPA specifications for</w:t>
      </w:r>
      <w:r w:rsidR="00A20519">
        <w:rPr>
          <w:rFonts w:hint="eastAsia"/>
        </w:rPr>
        <w:t xml:space="preserve"> </w:t>
      </w:r>
      <w:r w:rsidR="00A20519">
        <w:t>interoperable intelligent multi-agent systems.</w:t>
      </w:r>
      <w:r w:rsidR="00A20519">
        <w:rPr>
          <w:rFonts w:hint="eastAsia"/>
        </w:rPr>
        <w:t xml:space="preserve"> </w:t>
      </w:r>
      <w:del w:id="1" w:author="Shanbo Li" w:date="2007-11-09T23:57:00Z">
        <w:r w:rsidR="00FC1898" w:rsidDel="00FC4444">
          <w:rPr>
            <w:rFonts w:hint="eastAsia"/>
          </w:rPr>
          <w:delText xml:space="preserve">Whereas </w:delText>
        </w:r>
      </w:del>
      <w:ins w:id="2" w:author="Shanbo Li" w:date="2007-11-09T23:57:00Z">
        <w:r w:rsidR="00FC4444">
          <w:t>And</w:t>
        </w:r>
        <w:r w:rsidR="00FC4444">
          <w:rPr>
            <w:rFonts w:hint="eastAsia"/>
          </w:rPr>
          <w:t xml:space="preserve"> </w:t>
        </w:r>
      </w:ins>
      <w:r w:rsidR="00FC1898">
        <w:t>Z</w:t>
      </w:r>
      <w:r w:rsidR="00FC1898">
        <w:rPr>
          <w:rFonts w:hint="eastAsia"/>
        </w:rPr>
        <w:t>eus</w:t>
      </w:r>
      <w:r w:rsidR="00FC1898">
        <w:t xml:space="preserve"> is an Open Source agent system entirely implemented in Java, developed by BT Labs and can be considered a toolkit for constructing collaborative multi-agent applications.</w:t>
      </w:r>
    </w:p>
    <w:p w:rsidR="00AF0F50" w:rsidRDefault="00AF0F50" w:rsidP="00FB785D">
      <w:pPr>
        <w:pStyle w:val="1"/>
        <w:numPr>
          <w:ilvl w:val="0"/>
          <w:numId w:val="3"/>
        </w:numPr>
      </w:pPr>
      <w:r>
        <w:t>Architecture of Platform</w:t>
      </w:r>
    </w:p>
    <w:p w:rsidR="00484E8F" w:rsidRDefault="002A30EC" w:rsidP="007318EE">
      <w:pPr>
        <w:jc w:val="both"/>
      </w:pPr>
      <w:r>
        <w:rPr>
          <w:rFonts w:hint="eastAsia"/>
        </w:rPr>
        <w:t xml:space="preserve">Jade software </w:t>
      </w:r>
      <w:r>
        <w:t>architecture</w:t>
      </w:r>
      <w:r>
        <w:rPr>
          <w:rFonts w:hint="eastAsia"/>
        </w:rPr>
        <w:t xml:space="preserve"> is based on the </w:t>
      </w:r>
      <w:r>
        <w:t>coexistence</w:t>
      </w:r>
      <w:r>
        <w:rPr>
          <w:rFonts w:hint="eastAsia"/>
        </w:rPr>
        <w:t xml:space="preserve"> of </w:t>
      </w:r>
      <w:r>
        <w:t>several</w:t>
      </w:r>
      <w:r>
        <w:rPr>
          <w:rFonts w:hint="eastAsia"/>
        </w:rPr>
        <w:t xml:space="preserve"> JVM and communication relies on Java RMI between different VMs and event signaling </w:t>
      </w:r>
      <w:r>
        <w:rPr>
          <w:rFonts w:hint="eastAsia"/>
        </w:rPr>
        <w:tab/>
        <w:t xml:space="preserve">within a single VM. Each VM is a basic container of agents that provides a complete run time environment for agent execution and allows several agents to </w:t>
      </w:r>
      <w:r>
        <w:t>concurrently</w:t>
      </w:r>
      <w:r>
        <w:rPr>
          <w:rFonts w:hint="eastAsia"/>
        </w:rPr>
        <w:t xml:space="preserve"> execute on the same host.</w:t>
      </w:r>
      <w:r w:rsidR="00387518">
        <w:rPr>
          <w:rFonts w:hint="eastAsia"/>
        </w:rPr>
        <w:t xml:space="preserve"> A single special Main container is always active in the platform, which not </w:t>
      </w:r>
      <w:r w:rsidR="00387518">
        <w:t>only</w:t>
      </w:r>
      <w:r w:rsidR="00387518">
        <w:rPr>
          <w:rFonts w:hint="eastAsia"/>
        </w:rPr>
        <w:t xml:space="preserve"> accepts registrations from other containers, but also holds two special agents</w:t>
      </w:r>
      <w:r w:rsidR="009B7D04">
        <w:rPr>
          <w:rFonts w:hint="eastAsia"/>
        </w:rPr>
        <w:t>, AMS and DF.</w:t>
      </w:r>
    </w:p>
    <w:p w:rsidR="00894C65" w:rsidRDefault="002A30EC" w:rsidP="00894C65">
      <w:pPr>
        <w:keepNext/>
        <w:jc w:val="center"/>
      </w:pPr>
      <w:r>
        <w:rPr>
          <w:noProof/>
        </w:rPr>
        <w:drawing>
          <wp:inline distT="0" distB="0" distL="0" distR="0">
            <wp:extent cx="2931184" cy="2469132"/>
            <wp:effectExtent l="19050" t="0" r="25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32515" cy="2470253"/>
                    </a:xfrm>
                    <a:prstGeom prst="rect">
                      <a:avLst/>
                    </a:prstGeom>
                    <a:noFill/>
                    <a:ln w="9525">
                      <a:noFill/>
                      <a:miter lim="800000"/>
                      <a:headEnd/>
                      <a:tailEnd/>
                    </a:ln>
                  </pic:spPr>
                </pic:pic>
              </a:graphicData>
            </a:graphic>
          </wp:inline>
        </w:drawing>
      </w:r>
    </w:p>
    <w:p w:rsidR="002A30EC" w:rsidRDefault="00894C65" w:rsidP="00894C65">
      <w:pPr>
        <w:pStyle w:val="a6"/>
        <w:jc w:val="center"/>
      </w:pPr>
      <w:r>
        <w:t xml:space="preserve">Figure </w:t>
      </w:r>
      <w:r w:rsidR="003546E6">
        <w:fldChar w:fldCharType="begin"/>
      </w:r>
      <w:r>
        <w:instrText xml:space="preserve"> SEQ Figure \* ARABIC </w:instrText>
      </w:r>
      <w:r w:rsidR="003546E6">
        <w:fldChar w:fldCharType="separate"/>
      </w:r>
      <w:r w:rsidR="00D300E9">
        <w:rPr>
          <w:noProof/>
        </w:rPr>
        <w:t>1</w:t>
      </w:r>
      <w:r w:rsidR="003546E6">
        <w:fldChar w:fldCharType="end"/>
      </w:r>
      <w:r w:rsidR="00E96470">
        <w:rPr>
          <w:rFonts w:hint="eastAsia"/>
        </w:rPr>
        <w:t>. Jade Architecture</w:t>
      </w:r>
    </w:p>
    <w:p w:rsidR="00BF0F4F" w:rsidRDefault="00617543" w:rsidP="007318EE">
      <w:pPr>
        <w:jc w:val="both"/>
      </w:pPr>
      <w:r>
        <w:t xml:space="preserve">The </w:t>
      </w:r>
      <w:r>
        <w:rPr>
          <w:rFonts w:hint="eastAsia"/>
        </w:rPr>
        <w:t>Zeus</w:t>
      </w:r>
      <w:r>
        <w:t xml:space="preserve"> toolkit consists of a set of components, written in the Java programming </w:t>
      </w:r>
      <w:r w:rsidR="00614D0E">
        <w:t>language, which</w:t>
      </w:r>
      <w:r>
        <w:t xml:space="preserve"> can be </w:t>
      </w:r>
      <w:r w:rsidR="00614D0E">
        <w:t>categorized</w:t>
      </w:r>
      <w:r>
        <w:t xml:space="preserve"> into three functional groups as depicted in Figure </w:t>
      </w:r>
      <w:r w:rsidR="00614D0E">
        <w:rPr>
          <w:rFonts w:hint="eastAsia"/>
        </w:rPr>
        <w:t>2</w:t>
      </w:r>
      <w:r>
        <w:t xml:space="preserve">: an agent component library, an agent building tool and a suite of utility agents comprising nameserver, </w:t>
      </w:r>
      <w:r>
        <w:lastRenderedPageBreak/>
        <w:t>facilitator and visualiser agents.</w:t>
      </w:r>
      <w:r w:rsidR="00614D0E">
        <w:rPr>
          <w:rFonts w:hint="eastAsia"/>
        </w:rPr>
        <w:t xml:space="preserve"> </w:t>
      </w:r>
      <w:r w:rsidR="00614D0E">
        <w:t xml:space="preserve">The principle underlying the </w:t>
      </w:r>
      <w:r w:rsidR="00614D0E">
        <w:rPr>
          <w:rFonts w:hint="eastAsia"/>
        </w:rPr>
        <w:t>Zeus</w:t>
      </w:r>
      <w:r w:rsidR="00614D0E">
        <w:t xml:space="preserve"> toolkit is that application-specific agents can be constructed by configuring the generic </w:t>
      </w:r>
      <w:r w:rsidR="005A6F1C">
        <w:rPr>
          <w:rFonts w:hint="eastAsia"/>
        </w:rPr>
        <w:t>Zeus</w:t>
      </w:r>
      <w:r w:rsidR="00614D0E">
        <w:t xml:space="preserve"> agent, and equipping it with the necessary application functionality. </w:t>
      </w:r>
      <w:r w:rsidR="005B7D15">
        <w:rPr>
          <w:rFonts w:hint="eastAsia"/>
        </w:rPr>
        <w:t>It</w:t>
      </w:r>
      <w:r w:rsidR="00614D0E">
        <w:t xml:space="preserve"> provides high-level agent development approach that hides the complexities of the Agent Component Library from the agent developer. </w:t>
      </w:r>
    </w:p>
    <w:p w:rsidR="00894C65" w:rsidRDefault="00111340" w:rsidP="00894C65">
      <w:pPr>
        <w:keepNext/>
        <w:jc w:val="center"/>
      </w:pPr>
      <w:r>
        <w:rPr>
          <w:noProof/>
        </w:rPr>
        <w:drawing>
          <wp:inline distT="0" distB="0" distL="0" distR="0">
            <wp:extent cx="4094028" cy="2228850"/>
            <wp:effectExtent l="19050" t="0" r="172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103737" cy="2234136"/>
                    </a:xfrm>
                    <a:prstGeom prst="rect">
                      <a:avLst/>
                    </a:prstGeom>
                    <a:noFill/>
                    <a:ln w="9525">
                      <a:noFill/>
                      <a:miter lim="800000"/>
                      <a:headEnd/>
                      <a:tailEnd/>
                    </a:ln>
                  </pic:spPr>
                </pic:pic>
              </a:graphicData>
            </a:graphic>
          </wp:inline>
        </w:drawing>
      </w:r>
      <w:r w:rsidRPr="00111340">
        <w:rPr>
          <w:noProof/>
        </w:rPr>
        <w:t xml:space="preserve"> </w:t>
      </w:r>
    </w:p>
    <w:p w:rsidR="00F07A0A" w:rsidRDefault="00894C65" w:rsidP="00894C65">
      <w:pPr>
        <w:pStyle w:val="a6"/>
        <w:jc w:val="center"/>
      </w:pPr>
      <w:r>
        <w:t xml:space="preserve">Figure </w:t>
      </w:r>
      <w:r w:rsidR="003546E6">
        <w:fldChar w:fldCharType="begin"/>
      </w:r>
      <w:r>
        <w:instrText xml:space="preserve"> SEQ Figure \* ARABIC </w:instrText>
      </w:r>
      <w:r w:rsidR="003546E6">
        <w:fldChar w:fldCharType="separate"/>
      </w:r>
      <w:r w:rsidR="00D300E9">
        <w:rPr>
          <w:noProof/>
        </w:rPr>
        <w:t>2</w:t>
      </w:r>
      <w:r w:rsidR="003546E6">
        <w:fldChar w:fldCharType="end"/>
      </w:r>
      <w:r w:rsidR="009F6C35">
        <w:rPr>
          <w:rFonts w:hint="eastAsia"/>
        </w:rPr>
        <w:t>. Zeus Architecture</w:t>
      </w:r>
    </w:p>
    <w:p w:rsidR="002F4F98" w:rsidRDefault="002F4F98" w:rsidP="00FB785D">
      <w:pPr>
        <w:pStyle w:val="1"/>
        <w:numPr>
          <w:ilvl w:val="0"/>
          <w:numId w:val="3"/>
        </w:numPr>
      </w:pPr>
      <w:r>
        <w:t>Services provided by Platform</w:t>
      </w:r>
    </w:p>
    <w:p w:rsidR="002F4F98" w:rsidRDefault="00DD1178" w:rsidP="007318EE">
      <w:pPr>
        <w:jc w:val="both"/>
      </w:pPr>
      <w:r>
        <w:t>The</w:t>
      </w:r>
      <w:r>
        <w:rPr>
          <w:rFonts w:hint="eastAsia"/>
        </w:rPr>
        <w:t xml:space="preserve"> services </w:t>
      </w:r>
      <w:r>
        <w:t>provide</w:t>
      </w:r>
      <w:r>
        <w:rPr>
          <w:rFonts w:hint="eastAsia"/>
        </w:rPr>
        <w:t xml:space="preserve">d by each platform can be </w:t>
      </w:r>
      <w:r>
        <w:t>categorize</w:t>
      </w:r>
      <w:r>
        <w:rPr>
          <w:rFonts w:hint="eastAsia"/>
        </w:rPr>
        <w:t xml:space="preserve">d and compared by </w:t>
      </w:r>
      <w:del w:id="3" w:author="Shanbo Li" w:date="2007-11-10T00:05:00Z">
        <w:r w:rsidDel="00FC4444">
          <w:rPr>
            <w:rFonts w:hint="eastAsia"/>
          </w:rPr>
          <w:delText xml:space="preserve">the </w:delText>
        </w:r>
        <w:r w:rsidDel="00FC4444">
          <w:delText>following</w:delText>
        </w:r>
        <w:r w:rsidDel="00FC4444">
          <w:rPr>
            <w:rFonts w:hint="eastAsia"/>
          </w:rPr>
          <w:delText xml:space="preserve"> </w:delText>
        </w:r>
      </w:del>
      <w:r>
        <w:rPr>
          <w:rFonts w:hint="eastAsia"/>
        </w:rPr>
        <w:t>table</w:t>
      </w:r>
      <w:ins w:id="4" w:author="Shanbo Li" w:date="2007-11-10T00:05:00Z">
        <w:r w:rsidR="00FC4444">
          <w:t xml:space="preserve"> 1</w:t>
        </w:r>
      </w:ins>
      <w:r>
        <w:rPr>
          <w:rFonts w:hint="eastAsia"/>
        </w:rPr>
        <w:t>.</w:t>
      </w:r>
    </w:p>
    <w:p w:rsidR="000276B8" w:rsidRDefault="000276B8" w:rsidP="000276B8">
      <w:pPr>
        <w:pStyle w:val="a6"/>
        <w:keepNext/>
      </w:pPr>
      <w:r>
        <w:t xml:space="preserve">Table </w:t>
      </w:r>
      <w:fldSimple w:instr=" SEQ Table \* ARABIC ">
        <w:r>
          <w:rPr>
            <w:noProof/>
          </w:rPr>
          <w:t>1</w:t>
        </w:r>
      </w:fldSimple>
      <w:ins w:id="5" w:author="Shanbo Li" w:date="2007-11-10T00:05:00Z">
        <w:r w:rsidR="00FC4444">
          <w:t xml:space="preserve"> services </w:t>
        </w:r>
      </w:ins>
      <w:ins w:id="6" w:author="Shanbo Li" w:date="2007-11-10T00:06:00Z">
        <w:r w:rsidR="00FC4444">
          <w:t>comparison of Jade and Zeus</w:t>
        </w:r>
      </w:ins>
      <w:ins w:id="7" w:author="Shanbo Li" w:date="2007-11-10T00:05:00Z">
        <w:r w:rsidR="00FC4444">
          <w:t xml:space="preserve"> </w:t>
        </w:r>
      </w:ins>
    </w:p>
    <w:tbl>
      <w:tblPr>
        <w:tblStyle w:val="-6"/>
        <w:tblW w:w="0" w:type="auto"/>
        <w:tblBorders>
          <w:insideH w:val="single" w:sz="4" w:space="0" w:color="F79646" w:themeColor="accent6"/>
          <w:insideV w:val="single" w:sz="4" w:space="0" w:color="F79646" w:themeColor="accent6"/>
        </w:tblBorders>
        <w:tblLook w:val="04A0"/>
      </w:tblPr>
      <w:tblGrid>
        <w:gridCol w:w="2518"/>
        <w:gridCol w:w="3544"/>
        <w:gridCol w:w="2794"/>
      </w:tblGrid>
      <w:tr w:rsidR="00114018" w:rsidTr="00FB785D">
        <w:trPr>
          <w:cnfStyle w:val="100000000000"/>
        </w:trPr>
        <w:tc>
          <w:tcPr>
            <w:cnfStyle w:val="001000000000"/>
            <w:tcW w:w="2518" w:type="dxa"/>
          </w:tcPr>
          <w:p w:rsidR="00114018" w:rsidRDefault="00114018" w:rsidP="007110EF">
            <w:pPr>
              <w:jc w:val="center"/>
            </w:pPr>
          </w:p>
        </w:tc>
        <w:tc>
          <w:tcPr>
            <w:tcW w:w="3544" w:type="dxa"/>
          </w:tcPr>
          <w:p w:rsidR="00114018" w:rsidRDefault="00114018" w:rsidP="007110EF">
            <w:pPr>
              <w:jc w:val="center"/>
              <w:cnfStyle w:val="100000000000"/>
            </w:pPr>
            <w:r>
              <w:rPr>
                <w:rFonts w:hint="eastAsia"/>
              </w:rPr>
              <w:t>Jade</w:t>
            </w:r>
          </w:p>
        </w:tc>
        <w:tc>
          <w:tcPr>
            <w:tcW w:w="2794" w:type="dxa"/>
          </w:tcPr>
          <w:p w:rsidR="00114018" w:rsidRDefault="00114018" w:rsidP="007110EF">
            <w:pPr>
              <w:jc w:val="center"/>
              <w:cnfStyle w:val="100000000000"/>
            </w:pPr>
            <w:r>
              <w:rPr>
                <w:rFonts w:hint="eastAsia"/>
              </w:rPr>
              <w:t>Zeus</w:t>
            </w:r>
          </w:p>
        </w:tc>
      </w:tr>
      <w:tr w:rsidR="00114018" w:rsidTr="00FB785D">
        <w:trPr>
          <w:cnfStyle w:val="000000100000"/>
        </w:trPr>
        <w:tc>
          <w:tcPr>
            <w:cnfStyle w:val="001000000000"/>
            <w:tcW w:w="2518" w:type="dxa"/>
            <w:tcBorders>
              <w:top w:val="none" w:sz="0" w:space="0" w:color="auto"/>
              <w:left w:val="none" w:sz="0" w:space="0" w:color="auto"/>
              <w:bottom w:val="none" w:sz="0" w:space="0" w:color="auto"/>
            </w:tcBorders>
            <w:vAlign w:val="center"/>
          </w:tcPr>
          <w:p w:rsidR="00114018" w:rsidRDefault="00114018" w:rsidP="007110EF">
            <w:pPr>
              <w:jc w:val="center"/>
            </w:pPr>
            <w:r>
              <w:rPr>
                <w:rFonts w:hint="eastAsia"/>
              </w:rPr>
              <w:t>Supported Platform</w:t>
            </w:r>
          </w:p>
        </w:tc>
        <w:tc>
          <w:tcPr>
            <w:tcW w:w="3544" w:type="dxa"/>
            <w:tcBorders>
              <w:top w:val="none" w:sz="0" w:space="0" w:color="auto"/>
              <w:bottom w:val="none" w:sz="0" w:space="0" w:color="auto"/>
            </w:tcBorders>
          </w:tcPr>
          <w:p w:rsidR="00114018" w:rsidRPr="00114018" w:rsidRDefault="00114018" w:rsidP="007110EF">
            <w:pPr>
              <w:autoSpaceDE w:val="0"/>
              <w:autoSpaceDN w:val="0"/>
              <w:adjustRightInd w:val="0"/>
              <w:jc w:val="center"/>
              <w:cnfStyle w:val="000000100000"/>
              <w:rPr>
                <w:rFonts w:ascii="Times New Roman" w:hAnsi="Times New Roman" w:cs="Times New Roman"/>
                <w:sz w:val="20"/>
                <w:szCs w:val="20"/>
              </w:rPr>
            </w:pPr>
            <w:r>
              <w:rPr>
                <w:rFonts w:ascii="Times New Roman" w:hAnsi="Times New Roman" w:cs="Times New Roman"/>
                <w:sz w:val="23"/>
                <w:szCs w:val="23"/>
              </w:rPr>
              <w:t>Java 2</w:t>
            </w:r>
          </w:p>
        </w:tc>
        <w:tc>
          <w:tcPr>
            <w:tcW w:w="2794" w:type="dxa"/>
            <w:tcBorders>
              <w:top w:val="none" w:sz="0" w:space="0" w:color="auto"/>
              <w:bottom w:val="none" w:sz="0" w:space="0" w:color="auto"/>
              <w:right w:val="none" w:sz="0" w:space="0" w:color="auto"/>
            </w:tcBorders>
          </w:tcPr>
          <w:p w:rsidR="00114018" w:rsidRPr="00114018" w:rsidRDefault="00114018" w:rsidP="007110EF">
            <w:pPr>
              <w:autoSpaceDE w:val="0"/>
              <w:autoSpaceDN w:val="0"/>
              <w:adjustRightInd w:val="0"/>
              <w:jc w:val="center"/>
              <w:cnfStyle w:val="000000100000"/>
              <w:rPr>
                <w:rFonts w:ascii="Times New Roman" w:hAnsi="Times New Roman" w:cs="Times New Roman"/>
                <w:sz w:val="20"/>
                <w:szCs w:val="20"/>
              </w:rPr>
            </w:pPr>
            <w:r>
              <w:rPr>
                <w:rFonts w:ascii="Times New Roman" w:hAnsi="Times New Roman" w:cs="Times New Roman"/>
                <w:sz w:val="23"/>
                <w:szCs w:val="23"/>
              </w:rPr>
              <w:t>Java 2</w:t>
            </w:r>
          </w:p>
        </w:tc>
      </w:tr>
      <w:tr w:rsidR="00114018" w:rsidTr="00FB785D">
        <w:tc>
          <w:tcPr>
            <w:cnfStyle w:val="001000000000"/>
            <w:tcW w:w="2518" w:type="dxa"/>
            <w:vAlign w:val="center"/>
          </w:tcPr>
          <w:p w:rsidR="00114018" w:rsidRDefault="00114018" w:rsidP="007110EF">
            <w:pPr>
              <w:jc w:val="center"/>
            </w:pPr>
            <w:r>
              <w:rPr>
                <w:rFonts w:hint="eastAsia"/>
              </w:rPr>
              <w:t>Implemented standards</w:t>
            </w:r>
          </w:p>
        </w:tc>
        <w:tc>
          <w:tcPr>
            <w:tcW w:w="3544" w:type="dxa"/>
          </w:tcPr>
          <w:p w:rsidR="00114018" w:rsidRPr="00114018" w:rsidRDefault="00114018" w:rsidP="007110EF">
            <w:pPr>
              <w:autoSpaceDE w:val="0"/>
              <w:autoSpaceDN w:val="0"/>
              <w:adjustRightInd w:val="0"/>
              <w:jc w:val="center"/>
              <w:cnfStyle w:val="000000000000"/>
              <w:rPr>
                <w:rFonts w:ascii="Times New Roman" w:hAnsi="Times New Roman" w:cs="Times New Roman"/>
                <w:sz w:val="20"/>
                <w:szCs w:val="20"/>
              </w:rPr>
            </w:pPr>
            <w:r>
              <w:rPr>
                <w:rFonts w:ascii="Times New Roman" w:hAnsi="Times New Roman" w:cs="Times New Roman"/>
                <w:sz w:val="23"/>
                <w:szCs w:val="23"/>
              </w:rPr>
              <w:t>FIPA, work with CORBA (Orbacus)</w:t>
            </w:r>
          </w:p>
        </w:tc>
        <w:tc>
          <w:tcPr>
            <w:tcW w:w="2794" w:type="dxa"/>
          </w:tcPr>
          <w:p w:rsidR="00114018" w:rsidRDefault="00114018" w:rsidP="007110EF">
            <w:pPr>
              <w:autoSpaceDE w:val="0"/>
              <w:autoSpaceDN w:val="0"/>
              <w:adjustRightInd w:val="0"/>
              <w:jc w:val="center"/>
              <w:cnfStyle w:val="000000000000"/>
              <w:rPr>
                <w:rFonts w:ascii="Times New Roman" w:hAnsi="Times New Roman" w:cs="Times New Roman"/>
                <w:sz w:val="20"/>
                <w:szCs w:val="20"/>
              </w:rPr>
            </w:pPr>
            <w:r>
              <w:rPr>
                <w:rFonts w:ascii="Times New Roman" w:hAnsi="Times New Roman" w:cs="Times New Roman"/>
                <w:sz w:val="23"/>
                <w:szCs w:val="23"/>
              </w:rPr>
              <w:t>FIPA</w:t>
            </w:r>
          </w:p>
          <w:p w:rsidR="00114018" w:rsidRDefault="00114018" w:rsidP="007110EF">
            <w:pPr>
              <w:jc w:val="center"/>
              <w:cnfStyle w:val="000000000000"/>
            </w:pPr>
          </w:p>
        </w:tc>
      </w:tr>
      <w:tr w:rsidR="00114018" w:rsidTr="00FB785D">
        <w:trPr>
          <w:cnfStyle w:val="000000100000"/>
        </w:trPr>
        <w:tc>
          <w:tcPr>
            <w:cnfStyle w:val="001000000000"/>
            <w:tcW w:w="2518" w:type="dxa"/>
            <w:tcBorders>
              <w:top w:val="none" w:sz="0" w:space="0" w:color="auto"/>
              <w:left w:val="none" w:sz="0" w:space="0" w:color="auto"/>
              <w:bottom w:val="none" w:sz="0" w:space="0" w:color="auto"/>
            </w:tcBorders>
            <w:vAlign w:val="center"/>
          </w:tcPr>
          <w:p w:rsidR="00114018" w:rsidRDefault="00114018" w:rsidP="007110EF">
            <w:pPr>
              <w:jc w:val="center"/>
            </w:pPr>
            <w:r>
              <w:rPr>
                <w:rFonts w:hint="eastAsia"/>
              </w:rPr>
              <w:t>Communication</w:t>
            </w:r>
          </w:p>
        </w:tc>
        <w:tc>
          <w:tcPr>
            <w:tcW w:w="3544" w:type="dxa"/>
            <w:tcBorders>
              <w:top w:val="none" w:sz="0" w:space="0" w:color="auto"/>
              <w:bottom w:val="none" w:sz="0" w:space="0" w:color="auto"/>
            </w:tcBorders>
          </w:tcPr>
          <w:p w:rsidR="00114018"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ACL, support for inter-platform messaging with plug-in MTPs</w:t>
            </w:r>
          </w:p>
          <w:p w:rsidR="00114018" w:rsidRPr="009877DF"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(RMI, IIOP are ready and HTTP, WAP are already scheduled), ACL and XML</w:t>
            </w:r>
            <w:r w:rsidR="009877DF">
              <w:rPr>
                <w:rFonts w:ascii="Times New Roman" w:hAnsi="Times New Roman" w:cs="Times New Roman" w:hint="eastAsia"/>
                <w:sz w:val="23"/>
                <w:szCs w:val="23"/>
              </w:rPr>
              <w:t xml:space="preserve"> </w:t>
            </w:r>
            <w:r>
              <w:rPr>
                <w:rFonts w:ascii="Times New Roman" w:hAnsi="Times New Roman" w:cs="Times New Roman"/>
                <w:sz w:val="23"/>
                <w:szCs w:val="23"/>
              </w:rPr>
              <w:t>codec for messages.</w:t>
            </w:r>
          </w:p>
        </w:tc>
        <w:tc>
          <w:tcPr>
            <w:tcW w:w="2794" w:type="dxa"/>
            <w:tcBorders>
              <w:top w:val="none" w:sz="0" w:space="0" w:color="auto"/>
              <w:bottom w:val="none" w:sz="0" w:space="0" w:color="auto"/>
              <w:right w:val="none" w:sz="0" w:space="0" w:color="auto"/>
            </w:tcBorders>
          </w:tcPr>
          <w:p w:rsidR="00114018" w:rsidRDefault="00114018" w:rsidP="007110EF">
            <w:pPr>
              <w:autoSpaceDE w:val="0"/>
              <w:autoSpaceDN w:val="0"/>
              <w:adjustRightInd w:val="0"/>
              <w:jc w:val="center"/>
              <w:cnfStyle w:val="000000100000"/>
              <w:rPr>
                <w:rFonts w:ascii="Times New Roman" w:hAnsi="Times New Roman" w:cs="Times New Roman"/>
                <w:sz w:val="20"/>
                <w:szCs w:val="20"/>
              </w:rPr>
            </w:pPr>
            <w:r>
              <w:rPr>
                <w:rFonts w:ascii="Times New Roman" w:hAnsi="Times New Roman" w:cs="Times New Roman"/>
                <w:sz w:val="23"/>
                <w:szCs w:val="23"/>
              </w:rPr>
              <w:t>KQML and ACL</w:t>
            </w:r>
          </w:p>
          <w:p w:rsidR="00114018" w:rsidRDefault="00114018" w:rsidP="007110EF">
            <w:pPr>
              <w:jc w:val="center"/>
              <w:cnfStyle w:val="000000100000"/>
            </w:pPr>
          </w:p>
        </w:tc>
      </w:tr>
      <w:tr w:rsidR="00114018" w:rsidTr="00FB785D">
        <w:tc>
          <w:tcPr>
            <w:cnfStyle w:val="001000000000"/>
            <w:tcW w:w="2518" w:type="dxa"/>
            <w:vAlign w:val="center"/>
          </w:tcPr>
          <w:p w:rsidR="00114018" w:rsidRDefault="00114018" w:rsidP="007110EF">
            <w:pPr>
              <w:jc w:val="center"/>
            </w:pPr>
            <w:r>
              <w:rPr>
                <w:rFonts w:hint="eastAsia"/>
              </w:rPr>
              <w:t>Mobility</w:t>
            </w:r>
          </w:p>
        </w:tc>
        <w:tc>
          <w:tcPr>
            <w:tcW w:w="3544" w:type="dxa"/>
          </w:tcPr>
          <w:p w:rsidR="00114018" w:rsidRPr="00114018" w:rsidRDefault="00114018" w:rsidP="007110EF">
            <w:pPr>
              <w:autoSpaceDE w:val="0"/>
              <w:autoSpaceDN w:val="0"/>
              <w:adjustRightInd w:val="0"/>
              <w:jc w:val="center"/>
              <w:cnfStyle w:val="000000000000"/>
              <w:rPr>
                <w:rFonts w:ascii="Times New Roman" w:hAnsi="Times New Roman" w:cs="Times New Roman"/>
                <w:sz w:val="20"/>
                <w:szCs w:val="20"/>
              </w:rPr>
            </w:pPr>
            <w:r>
              <w:rPr>
                <w:rFonts w:ascii="Times New Roman" w:hAnsi="Times New Roman" w:cs="Times New Roman"/>
                <w:sz w:val="23"/>
                <w:szCs w:val="23"/>
              </w:rPr>
              <w:t>weak mobility</w:t>
            </w:r>
          </w:p>
        </w:tc>
        <w:tc>
          <w:tcPr>
            <w:tcW w:w="2794" w:type="dxa"/>
          </w:tcPr>
          <w:p w:rsidR="00114018" w:rsidRDefault="00114018" w:rsidP="007110EF">
            <w:pPr>
              <w:jc w:val="center"/>
              <w:cnfStyle w:val="000000000000"/>
            </w:pPr>
            <w:r>
              <w:rPr>
                <w:rFonts w:hint="eastAsia"/>
              </w:rPr>
              <w:t>no</w:t>
            </w:r>
          </w:p>
        </w:tc>
      </w:tr>
      <w:tr w:rsidR="00114018" w:rsidTr="00FB785D">
        <w:trPr>
          <w:cnfStyle w:val="000000100000"/>
        </w:trPr>
        <w:tc>
          <w:tcPr>
            <w:cnfStyle w:val="001000000000"/>
            <w:tcW w:w="2518" w:type="dxa"/>
            <w:tcBorders>
              <w:top w:val="none" w:sz="0" w:space="0" w:color="auto"/>
              <w:left w:val="none" w:sz="0" w:space="0" w:color="auto"/>
              <w:bottom w:val="none" w:sz="0" w:space="0" w:color="auto"/>
            </w:tcBorders>
            <w:vAlign w:val="center"/>
          </w:tcPr>
          <w:p w:rsidR="00114018" w:rsidRDefault="00114018" w:rsidP="007110EF">
            <w:pPr>
              <w:jc w:val="center"/>
            </w:pPr>
            <w:r>
              <w:rPr>
                <w:rFonts w:hint="eastAsia"/>
              </w:rPr>
              <w:t>Security</w:t>
            </w:r>
          </w:p>
        </w:tc>
        <w:tc>
          <w:tcPr>
            <w:tcW w:w="3544" w:type="dxa"/>
            <w:tcBorders>
              <w:top w:val="none" w:sz="0" w:space="0" w:color="auto"/>
              <w:bottom w:val="none" w:sz="0" w:space="0" w:color="auto"/>
            </w:tcBorders>
          </w:tcPr>
          <w:p w:rsidR="00114018"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JADE Object Manager provides connection authentication, user</w:t>
            </w:r>
            <w:r>
              <w:rPr>
                <w:rFonts w:ascii="Times New Roman" w:hAnsi="Times New Roman" w:cs="Times New Roman" w:hint="eastAsia"/>
                <w:sz w:val="23"/>
                <w:szCs w:val="23"/>
              </w:rPr>
              <w:t xml:space="preserve"> </w:t>
            </w:r>
            <w:r>
              <w:rPr>
                <w:rFonts w:ascii="Times New Roman" w:hAnsi="Times New Roman" w:cs="Times New Roman"/>
                <w:sz w:val="23"/>
                <w:szCs w:val="23"/>
              </w:rPr>
              <w:t>validation and RPC message encryption. The JADE socket proxy agent acting as a</w:t>
            </w:r>
          </w:p>
          <w:p w:rsidR="00114018"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bidirectional gateway between a JADE platform and an ordinary TCP/IP</w:t>
            </w:r>
          </w:p>
          <w:p w:rsidR="00114018" w:rsidRPr="00114018" w:rsidRDefault="00114018" w:rsidP="007110EF">
            <w:pPr>
              <w:autoSpaceDE w:val="0"/>
              <w:autoSpaceDN w:val="0"/>
              <w:adjustRightInd w:val="0"/>
              <w:jc w:val="center"/>
              <w:cnfStyle w:val="000000100000"/>
              <w:rPr>
                <w:rFonts w:ascii="Times New Roman" w:hAnsi="Times New Roman" w:cs="Times New Roman"/>
                <w:sz w:val="20"/>
                <w:szCs w:val="20"/>
              </w:rPr>
            </w:pPr>
            <w:r>
              <w:rPr>
                <w:rFonts w:ascii="Times New Roman" w:hAnsi="Times New Roman" w:cs="Times New Roman"/>
                <w:sz w:val="23"/>
                <w:szCs w:val="23"/>
              </w:rPr>
              <w:t>connection,</w:t>
            </w:r>
          </w:p>
        </w:tc>
        <w:tc>
          <w:tcPr>
            <w:tcW w:w="2794" w:type="dxa"/>
            <w:tcBorders>
              <w:top w:val="none" w:sz="0" w:space="0" w:color="auto"/>
              <w:bottom w:val="none" w:sz="0" w:space="0" w:color="auto"/>
              <w:right w:val="none" w:sz="0" w:space="0" w:color="auto"/>
            </w:tcBorders>
          </w:tcPr>
          <w:p w:rsidR="00114018" w:rsidRPr="0045198B"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ASCII-encoded, Safe-Tcl sc</w:t>
            </w:r>
            <w:r w:rsidR="007B3B77">
              <w:rPr>
                <w:rFonts w:ascii="Times New Roman" w:hAnsi="Times New Roman" w:cs="Times New Roman"/>
                <w:sz w:val="23"/>
                <w:szCs w:val="23"/>
              </w:rPr>
              <w:t>ripts or MIME-compatible e-mail</w:t>
            </w:r>
            <w:r w:rsidR="007B3B77">
              <w:rPr>
                <w:rFonts w:ascii="Times New Roman" w:hAnsi="Times New Roman" w:cs="Times New Roman" w:hint="eastAsia"/>
                <w:sz w:val="23"/>
                <w:szCs w:val="23"/>
              </w:rPr>
              <w:t xml:space="preserve"> </w:t>
            </w:r>
            <w:r>
              <w:rPr>
                <w:rFonts w:ascii="Times New Roman" w:hAnsi="Times New Roman" w:cs="Times New Roman"/>
                <w:sz w:val="23"/>
                <w:szCs w:val="23"/>
              </w:rPr>
              <w:t>messages for transportation; using public-key and private-key digital signature</w:t>
            </w:r>
            <w:r w:rsidR="0045198B">
              <w:rPr>
                <w:rFonts w:ascii="Times New Roman" w:hAnsi="Times New Roman" w:cs="Times New Roman" w:hint="eastAsia"/>
                <w:sz w:val="23"/>
                <w:szCs w:val="23"/>
              </w:rPr>
              <w:t xml:space="preserve"> </w:t>
            </w:r>
            <w:r>
              <w:rPr>
                <w:rFonts w:ascii="Times New Roman" w:hAnsi="Times New Roman" w:cs="Times New Roman"/>
                <w:sz w:val="23"/>
                <w:szCs w:val="23"/>
              </w:rPr>
              <w:t>technology for authentication, cash and secrecy.</w:t>
            </w:r>
          </w:p>
        </w:tc>
      </w:tr>
    </w:tbl>
    <w:p w:rsidR="00DD1178" w:rsidRDefault="00492B66" w:rsidP="007318EE">
      <w:pPr>
        <w:jc w:val="both"/>
      </w:pPr>
      <w:r>
        <w:rPr>
          <w:rFonts w:hint="eastAsia"/>
        </w:rPr>
        <w:lastRenderedPageBreak/>
        <w:t xml:space="preserve">In addition, </w:t>
      </w:r>
      <w:r w:rsidR="00334FF7">
        <w:rPr>
          <w:rFonts w:hint="eastAsia"/>
        </w:rPr>
        <w:t>t</w:t>
      </w:r>
      <w:r w:rsidR="00150072">
        <w:t xml:space="preserve">he </w:t>
      </w:r>
      <w:r w:rsidR="00150072">
        <w:rPr>
          <w:rFonts w:hint="eastAsia"/>
        </w:rPr>
        <w:t xml:space="preserve">Jade </w:t>
      </w:r>
      <w:r w:rsidR="00150072">
        <w:t xml:space="preserve">agent platform provides a </w:t>
      </w:r>
      <w:r w:rsidR="00150072">
        <w:rPr>
          <w:rFonts w:hint="eastAsia"/>
        </w:rPr>
        <w:t>GUI</w:t>
      </w:r>
      <w:r w:rsidR="00150072">
        <w:t xml:space="preserve"> for the remote management,</w:t>
      </w:r>
      <w:r w:rsidR="00150072">
        <w:rPr>
          <w:rFonts w:hint="eastAsia"/>
        </w:rPr>
        <w:t xml:space="preserve"> </w:t>
      </w:r>
      <w:r w:rsidR="00150072">
        <w:t>monitoring and controlling of the status of agents, allowing</w:t>
      </w:r>
      <w:ins w:id="8" w:author="Shanbo Li" w:date="2007-11-10T00:09:00Z">
        <w:r w:rsidR="007110EF">
          <w:t>.</w:t>
        </w:r>
      </w:ins>
      <w:del w:id="9" w:author="Shanbo Li" w:date="2007-11-10T00:09:00Z">
        <w:r w:rsidR="00150072" w:rsidDel="007110EF">
          <w:delText>,</w:delText>
        </w:r>
      </w:del>
      <w:r w:rsidR="00150072">
        <w:t xml:space="preserve"> </w:t>
      </w:r>
      <w:del w:id="10" w:author="Shanbo Li" w:date="2007-11-10T00:09:00Z">
        <w:r w:rsidR="00150072" w:rsidDel="007110EF">
          <w:delText>f</w:delText>
        </w:r>
      </w:del>
      <w:del w:id="11" w:author="Shanbo Li" w:date="2007-11-10T00:10:00Z">
        <w:r w:rsidR="00150072" w:rsidDel="007110EF">
          <w:delText>or</w:delText>
        </w:r>
      </w:del>
      <w:ins w:id="12" w:author="Shanbo Li" w:date="2007-11-10T00:10:00Z">
        <w:r w:rsidR="007110EF">
          <w:t>For</w:t>
        </w:r>
      </w:ins>
      <w:r w:rsidR="00150072">
        <w:t xml:space="preserve"> example, to stop and restart</w:t>
      </w:r>
      <w:r w:rsidR="00150072">
        <w:rPr>
          <w:rFonts w:hint="eastAsia"/>
        </w:rPr>
        <w:t xml:space="preserve"> </w:t>
      </w:r>
      <w:r w:rsidR="00150072">
        <w:t xml:space="preserve">agents. The GUI allows also </w:t>
      </w:r>
      <w:r w:rsidR="00D622B4">
        <w:t>creating and starting</w:t>
      </w:r>
      <w:r w:rsidR="00150072">
        <w:t xml:space="preserve"> the execution of an agent on a remote host,</w:t>
      </w:r>
      <w:r w:rsidR="00150072">
        <w:rPr>
          <w:rFonts w:hint="eastAsia"/>
        </w:rPr>
        <w:t xml:space="preserve"> </w:t>
      </w:r>
      <w:commentRangeStart w:id="13"/>
      <w:r w:rsidR="00150072">
        <w:t>provided</w:t>
      </w:r>
      <w:commentRangeEnd w:id="13"/>
      <w:r w:rsidR="007110EF">
        <w:rPr>
          <w:rStyle w:val="ac"/>
        </w:rPr>
        <w:commentReference w:id="13"/>
      </w:r>
      <w:r w:rsidR="00150072">
        <w:t xml:space="preserve"> that an agent container is already running.</w:t>
      </w:r>
    </w:p>
    <w:p w:rsidR="006423A3" w:rsidRDefault="006423A3" w:rsidP="007318EE">
      <w:pPr>
        <w:jc w:val="both"/>
      </w:pPr>
      <w:r>
        <w:rPr>
          <w:rFonts w:hint="eastAsia"/>
        </w:rPr>
        <w:t xml:space="preserve">On the other hand, </w:t>
      </w:r>
      <w:r w:rsidR="005D5686">
        <w:t>Z</w:t>
      </w:r>
      <w:r w:rsidR="005D5686">
        <w:rPr>
          <w:rFonts w:hint="eastAsia"/>
        </w:rPr>
        <w:t>eus</w:t>
      </w:r>
      <w:r w:rsidR="005D5686">
        <w:t xml:space="preserve"> </w:t>
      </w:r>
      <w:r w:rsidR="005D5686">
        <w:rPr>
          <w:rFonts w:hint="eastAsia"/>
        </w:rPr>
        <w:t>provides</w:t>
      </w:r>
      <w:r w:rsidR="005D5686">
        <w:t xml:space="preserve"> a host of visual editors which an agent developer uses to</w:t>
      </w:r>
      <w:r w:rsidR="005D5686">
        <w:rPr>
          <w:rFonts w:hint="eastAsia"/>
        </w:rPr>
        <w:t xml:space="preserve"> </w:t>
      </w:r>
      <w:r w:rsidR="005D5686">
        <w:t>specify the information required to define a Z</w:t>
      </w:r>
      <w:r w:rsidR="005D5686">
        <w:rPr>
          <w:rFonts w:hint="eastAsia"/>
        </w:rPr>
        <w:t>eus</w:t>
      </w:r>
      <w:r w:rsidR="005D5686">
        <w:t xml:space="preserve"> agent.</w:t>
      </w:r>
      <w:r w:rsidR="00DD3A2C">
        <w:rPr>
          <w:rFonts w:hint="eastAsia"/>
        </w:rPr>
        <w:t xml:space="preserve"> </w:t>
      </w:r>
      <w:r w:rsidR="00DD3A2C">
        <w:t>All the editors essentially facilitate the identification and description of a set of agents, selecting agent functionality and inputting task and domain-related data.</w:t>
      </w:r>
      <w:r w:rsidR="00D07731">
        <w:rPr>
          <w:rFonts w:hint="eastAsia"/>
        </w:rPr>
        <w:t xml:space="preserve"> </w:t>
      </w:r>
      <w:r w:rsidR="00D07731">
        <w:t>Hence, the output of</w:t>
      </w:r>
      <w:r w:rsidR="00D07731">
        <w:rPr>
          <w:rFonts w:hint="eastAsia"/>
        </w:rPr>
        <w:t xml:space="preserve"> </w:t>
      </w:r>
      <w:r w:rsidR="00D07731">
        <w:t xml:space="preserve">the </w:t>
      </w:r>
      <w:r w:rsidR="00D07731">
        <w:rPr>
          <w:rFonts w:hint="eastAsia"/>
        </w:rPr>
        <w:t>Zeus</w:t>
      </w:r>
      <w:r w:rsidR="00D07731">
        <w:t xml:space="preserve"> tool-kit is </w:t>
      </w:r>
      <w:del w:id="14" w:author="Shanbo Li" w:date="2007-11-10T00:13:00Z">
        <w:r w:rsidR="00D07731" w:rsidDel="007110EF">
          <w:delText xml:space="preserve">then </w:delText>
        </w:r>
      </w:del>
      <w:r w:rsidR="00D07731">
        <w:t>a logical description of a set of agents and a set of tasks to be</w:t>
      </w:r>
      <w:r w:rsidR="00D07731">
        <w:rPr>
          <w:rFonts w:hint="eastAsia"/>
        </w:rPr>
        <w:t xml:space="preserve"> </w:t>
      </w:r>
      <w:r w:rsidR="00D07731">
        <w:t>carried out in a domain, together with executable code for each agent and stubs for executable</w:t>
      </w:r>
      <w:r w:rsidR="00D07731">
        <w:rPr>
          <w:rFonts w:hint="eastAsia"/>
        </w:rPr>
        <w:t xml:space="preserve"> </w:t>
      </w:r>
      <w:r w:rsidR="00D07731">
        <w:t>code for each task.</w:t>
      </w:r>
      <w:r w:rsidR="000B343A">
        <w:rPr>
          <w:rFonts w:hint="eastAsia"/>
        </w:rPr>
        <w:t xml:space="preserve"> Moreover, Zeus has </w:t>
      </w:r>
      <w:r w:rsidR="000B343A">
        <w:t>comprehensive facilities</w:t>
      </w:r>
      <w:r w:rsidR="000B343A">
        <w:rPr>
          <w:rFonts w:hint="eastAsia"/>
        </w:rPr>
        <w:t xml:space="preserve"> to </w:t>
      </w:r>
      <w:r w:rsidR="000B343A">
        <w:t xml:space="preserve">analysis, </w:t>
      </w:r>
      <w:r w:rsidR="008D669B">
        <w:t>visualize</w:t>
      </w:r>
      <w:r w:rsidR="000B343A">
        <w:t xml:space="preserve"> and debug</w:t>
      </w:r>
      <w:r w:rsidR="000B343A">
        <w:rPr>
          <w:rFonts w:hint="eastAsia"/>
        </w:rPr>
        <w:t xml:space="preserve"> </w:t>
      </w:r>
      <w:r w:rsidR="000B343A">
        <w:t>multi</w:t>
      </w:r>
      <w:r w:rsidR="000B343A">
        <w:rPr>
          <w:rFonts w:hint="eastAsia"/>
        </w:rPr>
        <w:t xml:space="preserve"> </w:t>
      </w:r>
      <w:r w:rsidR="000B343A">
        <w:t>agent</w:t>
      </w:r>
      <w:r w:rsidR="000B343A">
        <w:rPr>
          <w:rFonts w:hint="eastAsia"/>
        </w:rPr>
        <w:t xml:space="preserve"> </w:t>
      </w:r>
      <w:r w:rsidR="000B343A">
        <w:t>systems</w:t>
      </w:r>
      <w:r w:rsidR="000B343A">
        <w:rPr>
          <w:rFonts w:hint="eastAsia"/>
        </w:rPr>
        <w:t>.</w:t>
      </w:r>
    </w:p>
    <w:p w:rsidR="0009160E" w:rsidRPr="00350F31" w:rsidRDefault="005F609E" w:rsidP="00D03959">
      <w:pPr>
        <w:pStyle w:val="1"/>
        <w:numPr>
          <w:ilvl w:val="0"/>
          <w:numId w:val="3"/>
        </w:numPr>
        <w:rPr>
          <w:szCs w:val="20"/>
        </w:rPr>
      </w:pPr>
      <w:r w:rsidRPr="00350F31">
        <w:rPr>
          <w:szCs w:val="20"/>
        </w:rPr>
        <w:t>Comparison of implementation of a simple scenario</w:t>
      </w:r>
      <w:r w:rsidR="0009160E" w:rsidRPr="00350F31">
        <w:rPr>
          <w:rFonts w:hint="eastAsia"/>
        </w:rPr>
        <w:t xml:space="preserve"> </w:t>
      </w:r>
      <w:r w:rsidR="0009160E" w:rsidRPr="00350F31">
        <w:rPr>
          <w:szCs w:val="20"/>
        </w:rPr>
        <w:t>(i.e. Service</w:t>
      </w:r>
      <w:r w:rsidR="0009160E" w:rsidRPr="00350F31">
        <w:rPr>
          <w:rFonts w:hint="eastAsia"/>
          <w:szCs w:val="20"/>
        </w:rPr>
        <w:t xml:space="preserve"> </w:t>
      </w:r>
      <w:r w:rsidR="0009160E" w:rsidRPr="00350F31">
        <w:rPr>
          <w:szCs w:val="20"/>
        </w:rPr>
        <w:t>Implementation, Service Registration, and Service Discovery)</w:t>
      </w:r>
    </w:p>
    <w:p w:rsidR="0009160E" w:rsidRDefault="00350F31" w:rsidP="007318EE">
      <w:pPr>
        <w:jc w:val="both"/>
      </w:pPr>
      <w:r>
        <w:rPr>
          <w:rFonts w:hint="eastAsia"/>
        </w:rPr>
        <w:t>In J</w:t>
      </w:r>
      <w:r w:rsidR="005C7371">
        <w:rPr>
          <w:rFonts w:hint="eastAsia"/>
        </w:rPr>
        <w:t>ade</w:t>
      </w:r>
      <w:r w:rsidR="002A4976">
        <w:rPr>
          <w:rFonts w:hint="eastAsia"/>
        </w:rPr>
        <w:t xml:space="preserve">, a </w:t>
      </w:r>
      <w:r w:rsidR="002A4976">
        <w:t>“</w:t>
      </w:r>
      <w:r w:rsidR="002A4976">
        <w:rPr>
          <w:rFonts w:hint="eastAsia"/>
        </w:rPr>
        <w:t>yellow pages</w:t>
      </w:r>
      <w:r w:rsidR="002A4976">
        <w:t>”</w:t>
      </w:r>
      <w:r w:rsidR="002A4976">
        <w:rPr>
          <w:rFonts w:hint="eastAsia"/>
        </w:rPr>
        <w:t xml:space="preserve"> service, </w:t>
      </w:r>
      <w:r w:rsidR="002A4976">
        <w:t>provide</w:t>
      </w:r>
      <w:r w:rsidR="002A4976">
        <w:rPr>
          <w:rFonts w:hint="eastAsia"/>
        </w:rPr>
        <w:t xml:space="preserve"> by a specialized agent called Directory Facilitator, allows agents to publish descriptions of one or more services they provide in order that other agents can easily discover and exploit them.</w:t>
      </w:r>
    </w:p>
    <w:p w:rsidR="00350F31" w:rsidRDefault="00350F31" w:rsidP="00350F31">
      <w:pPr>
        <w:keepNext/>
        <w:jc w:val="center"/>
      </w:pPr>
      <w:r>
        <w:rPr>
          <w:noProof/>
        </w:rPr>
        <w:drawing>
          <wp:inline distT="0" distB="0" distL="0" distR="0">
            <wp:extent cx="3198603" cy="2017790"/>
            <wp:effectExtent l="19050" t="0" r="179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200148" cy="2018765"/>
                    </a:xfrm>
                    <a:prstGeom prst="rect">
                      <a:avLst/>
                    </a:prstGeom>
                    <a:noFill/>
                    <a:ln w="9525">
                      <a:noFill/>
                      <a:miter lim="800000"/>
                      <a:headEnd/>
                      <a:tailEnd/>
                    </a:ln>
                  </pic:spPr>
                </pic:pic>
              </a:graphicData>
            </a:graphic>
          </wp:inline>
        </w:drawing>
      </w:r>
    </w:p>
    <w:p w:rsidR="00350F31" w:rsidRDefault="00350F31" w:rsidP="00350F31">
      <w:pPr>
        <w:pStyle w:val="a6"/>
        <w:jc w:val="center"/>
      </w:pPr>
      <w:r>
        <w:t xml:space="preserve">Figure </w:t>
      </w:r>
      <w:fldSimple w:instr=" SEQ Figure \* ARABIC ">
        <w:r w:rsidR="00D300E9">
          <w:rPr>
            <w:noProof/>
          </w:rPr>
          <w:t>3</w:t>
        </w:r>
      </w:fldSimple>
      <w:ins w:id="15" w:author="Shanbo Li" w:date="2007-11-10T00:17:00Z">
        <w:r w:rsidR="00A83E00">
          <w:rPr>
            <w:rFonts w:hint="eastAsia"/>
          </w:rPr>
          <w:t xml:space="preserve"> Yellow Pages Service</w:t>
        </w:r>
      </w:ins>
    </w:p>
    <w:p w:rsidR="0036147D" w:rsidRDefault="0036147D" w:rsidP="007318EE">
      <w:pPr>
        <w:jc w:val="both"/>
      </w:pPr>
      <w:r>
        <w:t>In order to publish a service an agent must create a proper description (as an instance of the</w:t>
      </w:r>
      <w:r w:rsidR="00C0592E">
        <w:rPr>
          <w:rFonts w:hint="eastAsia"/>
        </w:rPr>
        <w:t xml:space="preserve"> </w:t>
      </w:r>
      <w:r>
        <w:t>DFAgentDescription class) and call the register() static method of the DFService class.</w:t>
      </w:r>
      <w:r w:rsidR="00C0592E">
        <w:rPr>
          <w:rFonts w:hint="eastAsia"/>
        </w:rPr>
        <w:t xml:space="preserve"> </w:t>
      </w:r>
      <w:r w:rsidR="00C0592E">
        <w:t>An agent wishing to search for services must provide the DF with a template description. The result</w:t>
      </w:r>
      <w:r w:rsidR="00C0592E">
        <w:rPr>
          <w:rFonts w:hint="eastAsia"/>
        </w:rPr>
        <w:t xml:space="preserve"> </w:t>
      </w:r>
      <w:r w:rsidR="00C0592E">
        <w:t xml:space="preserve">of the search is a list of all </w:t>
      </w:r>
      <w:ins w:id="16" w:author="Shanbo Li" w:date="2007-11-10T00:20:00Z">
        <w:r w:rsidR="00A83E00" w:rsidRPr="00A83E00">
          <w:t>Agent</w:t>
        </w:r>
        <w:r w:rsidR="00A83E00">
          <w:rPr>
            <w:rFonts w:hint="eastAsia"/>
          </w:rPr>
          <w:t xml:space="preserve"> </w:t>
        </w:r>
        <w:r w:rsidR="00A83E00" w:rsidRPr="00A83E00">
          <w:t>Description</w:t>
        </w:r>
        <w:r w:rsidR="00A83E00">
          <w:rPr>
            <w:rFonts w:hint="eastAsia"/>
          </w:rPr>
          <w:t>s</w:t>
        </w:r>
      </w:ins>
      <w:del w:id="17" w:author="Shanbo Li" w:date="2007-11-10T00:20:00Z">
        <w:r w:rsidR="00C0592E" w:rsidDel="00A83E00">
          <w:delText>the descriptions</w:delText>
        </w:r>
      </w:del>
      <w:r w:rsidR="00C0592E">
        <w:t xml:space="preserve"> that match the provided template.</w:t>
      </w:r>
      <w:r w:rsidR="00525E2F">
        <w:rPr>
          <w:rFonts w:hint="eastAsia"/>
        </w:rPr>
        <w:t xml:space="preserve"> The service implementation, in other words, the actual job, or jobs, an agent has to do is carried out within </w:t>
      </w:r>
      <w:r w:rsidR="00525E2F">
        <w:t>“</w:t>
      </w:r>
      <w:r w:rsidR="00525E2F">
        <w:rPr>
          <w:rFonts w:hint="eastAsia"/>
        </w:rPr>
        <w:t>behavious</w:t>
      </w:r>
      <w:r w:rsidR="00525E2F">
        <w:t>”</w:t>
      </w:r>
      <w:r w:rsidR="00525E2F">
        <w:rPr>
          <w:rFonts w:hint="eastAsia"/>
        </w:rPr>
        <w:t>.</w:t>
      </w:r>
    </w:p>
    <w:p w:rsidR="00980EDC" w:rsidRDefault="00390CCA" w:rsidP="007318EE">
      <w:pPr>
        <w:spacing w:before="120" w:after="120"/>
        <w:jc w:val="both"/>
      </w:pPr>
      <w:r>
        <w:rPr>
          <w:rFonts w:hint="eastAsia"/>
        </w:rPr>
        <w:t xml:space="preserve">In </w:t>
      </w:r>
      <w:r w:rsidR="001C5079">
        <w:rPr>
          <w:rFonts w:hint="eastAsia"/>
        </w:rPr>
        <w:t>Zeus</w:t>
      </w:r>
      <w:r>
        <w:rPr>
          <w:rFonts w:hint="eastAsia"/>
        </w:rPr>
        <w:t>,</w:t>
      </w:r>
      <w:r w:rsidR="001C5079">
        <w:rPr>
          <w:rFonts w:hint="eastAsia"/>
        </w:rPr>
        <w:t xml:space="preserve"> </w:t>
      </w:r>
      <w:r w:rsidR="001C5079">
        <w:t>agent library components are also used to</w:t>
      </w:r>
      <w:r w:rsidR="001C5079">
        <w:rPr>
          <w:rFonts w:hint="eastAsia"/>
        </w:rPr>
        <w:t xml:space="preserve"> </w:t>
      </w:r>
      <w:r w:rsidR="00D40A28">
        <w:t>implement standard “utility”</w:t>
      </w:r>
      <w:r w:rsidR="001C5079">
        <w:t xml:space="preserve"> agents</w:t>
      </w:r>
      <w:r w:rsidR="00D40A28">
        <w:rPr>
          <w:rFonts w:hint="eastAsia"/>
        </w:rPr>
        <w:t>, such as a</w:t>
      </w:r>
      <w:r w:rsidR="00D40A28" w:rsidRPr="00D40A28">
        <w:t>n agent name server, which provides a white-pages facility</w:t>
      </w:r>
      <w:r w:rsidR="00D40A28">
        <w:rPr>
          <w:rFonts w:hint="eastAsia"/>
        </w:rPr>
        <w:t xml:space="preserve"> </w:t>
      </w:r>
      <w:r w:rsidR="00D40A28" w:rsidRPr="00D40A28">
        <w:t xml:space="preserve">for agent address look-up; a </w:t>
      </w:r>
      <w:r w:rsidR="00D40A28" w:rsidRPr="00D40A28">
        <w:lastRenderedPageBreak/>
        <w:t>facilitator agent, which provides a yellow-pages</w:t>
      </w:r>
      <w:r w:rsidR="00D40A28">
        <w:rPr>
          <w:rFonts w:hint="eastAsia"/>
        </w:rPr>
        <w:t xml:space="preserve"> </w:t>
      </w:r>
      <w:r w:rsidR="00D40A28" w:rsidRPr="00D40A28">
        <w:t>facility through which agents find other agents capable of performing a task; a database proxy</w:t>
      </w:r>
      <w:r w:rsidR="00D40A28">
        <w:rPr>
          <w:rFonts w:hint="eastAsia"/>
        </w:rPr>
        <w:t xml:space="preserve"> </w:t>
      </w:r>
      <w:r w:rsidR="00D40A28" w:rsidRPr="00D40A28">
        <w:t>agent (DB), whose sole function is to store and retrieve messages from proprietary databases</w:t>
      </w:r>
      <w:r w:rsidR="00D40A28">
        <w:rPr>
          <w:rFonts w:hint="eastAsia"/>
        </w:rPr>
        <w:t xml:space="preserve"> </w:t>
      </w:r>
      <w:r w:rsidR="00D40A28" w:rsidRPr="00D40A28">
        <w:t>on demand from other</w:t>
      </w:r>
      <w:r w:rsidR="00D40A28">
        <w:t xml:space="preserve"> agents, and a visualiser agent</w:t>
      </w:r>
      <w:r w:rsidR="00D40A28">
        <w:rPr>
          <w:rFonts w:hint="eastAsia"/>
        </w:rPr>
        <w:t>.</w:t>
      </w:r>
      <w:r w:rsidR="00B45AC8">
        <w:rPr>
          <w:rFonts w:hint="eastAsia"/>
        </w:rPr>
        <w:t xml:space="preserve"> </w:t>
      </w:r>
      <w:r w:rsidR="00B45AC8">
        <w:t>The utility agents fulfill a support</w:t>
      </w:r>
      <w:r w:rsidR="00B45AC8">
        <w:rPr>
          <w:rFonts w:hint="eastAsia"/>
        </w:rPr>
        <w:t xml:space="preserve"> </w:t>
      </w:r>
      <w:r w:rsidR="00B45AC8">
        <w:t>role in their society and can be used in any application</w:t>
      </w:r>
      <w:r w:rsidR="00B45AC8">
        <w:rPr>
          <w:rFonts w:hint="eastAsia"/>
        </w:rPr>
        <w:t xml:space="preserve"> </w:t>
      </w:r>
      <w:r w:rsidR="00B45AC8">
        <w:t>without modification.</w:t>
      </w:r>
      <w:r w:rsidR="0038025C">
        <w:rPr>
          <w:rFonts w:hint="eastAsia"/>
        </w:rPr>
        <w:t xml:space="preserve"> Zeus adapts the </w:t>
      </w:r>
      <w:r w:rsidR="0038025C" w:rsidRPr="0038025C">
        <w:t>Belief-Desire-Intention</w:t>
      </w:r>
      <w:r w:rsidR="0038025C">
        <w:rPr>
          <w:rFonts w:hint="eastAsia"/>
        </w:rPr>
        <w:t xml:space="preserve"> architecture, </w:t>
      </w:r>
      <w:r w:rsidR="003E57DD">
        <w:rPr>
          <w:rFonts w:hint="eastAsia"/>
        </w:rPr>
        <w:t xml:space="preserve">and </w:t>
      </w:r>
      <w:r w:rsidR="0038025C">
        <w:rPr>
          <w:rFonts w:hint="eastAsia"/>
        </w:rPr>
        <w:t xml:space="preserve">the concrete service </w:t>
      </w:r>
      <w:r w:rsidR="0038025C">
        <w:t>implementation</w:t>
      </w:r>
      <w:r w:rsidR="0038025C">
        <w:rPr>
          <w:rFonts w:hint="eastAsia"/>
        </w:rPr>
        <w:t xml:space="preserve"> </w:t>
      </w:r>
      <w:r w:rsidR="00980EDC">
        <w:rPr>
          <w:rFonts w:hint="eastAsia"/>
        </w:rPr>
        <w:t>is very abstract at high level,</w:t>
      </w:r>
      <w:r w:rsidR="00980EDC" w:rsidRPr="00980EDC">
        <w:t xml:space="preserve"> </w:t>
      </w:r>
      <w:r w:rsidR="00980EDC">
        <w:t>consist</w:t>
      </w:r>
      <w:r w:rsidR="00980EDC">
        <w:rPr>
          <w:rFonts w:hint="eastAsia"/>
        </w:rPr>
        <w:t>ing</w:t>
      </w:r>
      <w:r w:rsidR="00980EDC">
        <w:t xml:space="preserve"> of the following activities:</w:t>
      </w:r>
    </w:p>
    <w:p w:rsidR="00980EDC" w:rsidRDefault="00980EDC" w:rsidP="00132FC9">
      <w:pPr>
        <w:numPr>
          <w:ilvl w:val="0"/>
          <w:numId w:val="1"/>
        </w:numPr>
        <w:tabs>
          <w:tab w:val="clear" w:pos="360"/>
          <w:tab w:val="num" w:pos="0"/>
        </w:tabs>
        <w:spacing w:after="0" w:line="240" w:lineRule="auto"/>
        <w:jc w:val="both"/>
      </w:pPr>
      <w:r>
        <w:t>Ontology Creation</w:t>
      </w:r>
    </w:p>
    <w:p w:rsidR="00980EDC" w:rsidRDefault="00980EDC" w:rsidP="00132FC9">
      <w:pPr>
        <w:numPr>
          <w:ilvl w:val="0"/>
          <w:numId w:val="1"/>
        </w:numPr>
        <w:tabs>
          <w:tab w:val="clear" w:pos="360"/>
          <w:tab w:val="num" w:pos="0"/>
        </w:tabs>
        <w:spacing w:after="0" w:line="240" w:lineRule="auto"/>
        <w:jc w:val="both"/>
      </w:pPr>
      <w:r>
        <w:t>Agent Creation, for each task agent this consists of:</w:t>
      </w:r>
    </w:p>
    <w:p w:rsidR="00980EDC" w:rsidRDefault="00980EDC" w:rsidP="00132FC9">
      <w:pPr>
        <w:numPr>
          <w:ilvl w:val="0"/>
          <w:numId w:val="2"/>
        </w:numPr>
        <w:tabs>
          <w:tab w:val="clear" w:pos="360"/>
          <w:tab w:val="num" w:pos="0"/>
        </w:tabs>
        <w:spacing w:after="0" w:line="240" w:lineRule="auto"/>
        <w:ind w:left="720"/>
        <w:jc w:val="both"/>
      </w:pPr>
      <w:r>
        <w:t>Agent Definition</w:t>
      </w:r>
    </w:p>
    <w:p w:rsidR="00980EDC" w:rsidRDefault="00980EDC" w:rsidP="00132FC9">
      <w:pPr>
        <w:numPr>
          <w:ilvl w:val="0"/>
          <w:numId w:val="2"/>
        </w:numPr>
        <w:tabs>
          <w:tab w:val="clear" w:pos="360"/>
          <w:tab w:val="num" w:pos="0"/>
        </w:tabs>
        <w:spacing w:after="0" w:line="240" w:lineRule="auto"/>
        <w:ind w:left="720"/>
        <w:jc w:val="both"/>
      </w:pPr>
      <w:r>
        <w:t>Task Description</w:t>
      </w:r>
    </w:p>
    <w:p w:rsidR="00980EDC" w:rsidRDefault="00980EDC" w:rsidP="00132FC9">
      <w:pPr>
        <w:numPr>
          <w:ilvl w:val="0"/>
          <w:numId w:val="2"/>
        </w:numPr>
        <w:tabs>
          <w:tab w:val="clear" w:pos="360"/>
          <w:tab w:val="num" w:pos="0"/>
        </w:tabs>
        <w:spacing w:after="0" w:line="240" w:lineRule="auto"/>
        <w:ind w:left="720"/>
        <w:jc w:val="both"/>
      </w:pPr>
      <w:r>
        <w:t xml:space="preserve">Agent </w:t>
      </w:r>
      <w:r w:rsidR="00132FC9">
        <w:t>Organization</w:t>
      </w:r>
    </w:p>
    <w:p w:rsidR="00980EDC" w:rsidRDefault="00980EDC" w:rsidP="00132FC9">
      <w:pPr>
        <w:numPr>
          <w:ilvl w:val="0"/>
          <w:numId w:val="2"/>
        </w:numPr>
        <w:tabs>
          <w:tab w:val="clear" w:pos="360"/>
          <w:tab w:val="num" w:pos="0"/>
        </w:tabs>
        <w:spacing w:after="0" w:line="240" w:lineRule="auto"/>
        <w:ind w:left="720"/>
        <w:jc w:val="both"/>
      </w:pPr>
      <w:r>
        <w:t>Agent Co-ordination</w:t>
      </w:r>
    </w:p>
    <w:p w:rsidR="00980EDC" w:rsidRDefault="00980EDC" w:rsidP="00132FC9">
      <w:pPr>
        <w:numPr>
          <w:ilvl w:val="0"/>
          <w:numId w:val="1"/>
        </w:numPr>
        <w:tabs>
          <w:tab w:val="clear" w:pos="360"/>
          <w:tab w:val="num" w:pos="0"/>
        </w:tabs>
        <w:spacing w:after="0" w:line="240" w:lineRule="auto"/>
        <w:jc w:val="both"/>
      </w:pPr>
      <w:r>
        <w:t>Utility Agent Configuration</w:t>
      </w:r>
    </w:p>
    <w:p w:rsidR="00980EDC" w:rsidRDefault="00980EDC" w:rsidP="00132FC9">
      <w:pPr>
        <w:numPr>
          <w:ilvl w:val="0"/>
          <w:numId w:val="1"/>
        </w:numPr>
        <w:tabs>
          <w:tab w:val="clear" w:pos="360"/>
          <w:tab w:val="num" w:pos="0"/>
        </w:tabs>
        <w:spacing w:after="0" w:line="240" w:lineRule="auto"/>
        <w:jc w:val="both"/>
      </w:pPr>
      <w:r>
        <w:t>Task Agent Configuration</w:t>
      </w:r>
    </w:p>
    <w:p w:rsidR="00980EDC" w:rsidRDefault="00980EDC" w:rsidP="00132FC9">
      <w:pPr>
        <w:numPr>
          <w:ilvl w:val="0"/>
          <w:numId w:val="1"/>
        </w:numPr>
        <w:tabs>
          <w:tab w:val="clear" w:pos="360"/>
          <w:tab w:val="num" w:pos="0"/>
        </w:tabs>
        <w:spacing w:after="0" w:line="240" w:lineRule="auto"/>
        <w:jc w:val="both"/>
      </w:pPr>
      <w:r>
        <w:t>Agent Implementation</w:t>
      </w:r>
    </w:p>
    <w:p w:rsidR="00D40A28" w:rsidRPr="00D40A28" w:rsidRDefault="00980EDC" w:rsidP="007318EE">
      <w:pPr>
        <w:spacing w:before="120" w:after="120"/>
        <w:jc w:val="both"/>
      </w:pPr>
      <w:r>
        <w:t>The purpose of these stages is to translate the design we have derived from the role models into agent descriptions that can be automatically created by the Z</w:t>
      </w:r>
      <w:r w:rsidR="006B765D">
        <w:rPr>
          <w:rFonts w:hint="eastAsia"/>
        </w:rPr>
        <w:t>eus</w:t>
      </w:r>
      <w:r w:rsidR="00D300E9">
        <w:t xml:space="preserve"> Agent Generator tool.</w:t>
      </w:r>
      <w:r w:rsidR="00D300E9">
        <w:rPr>
          <w:rFonts w:hint="eastAsia"/>
        </w:rPr>
        <w:t xml:space="preserve"> And it seems the service registration and discovery is </w:t>
      </w:r>
      <w:r w:rsidR="00931BDA">
        <w:t>automatically done</w:t>
      </w:r>
      <w:r w:rsidR="00931BDA">
        <w:rPr>
          <w:rFonts w:hint="eastAsia"/>
        </w:rPr>
        <w:t xml:space="preserve"> by the Zeus platform according to our </w:t>
      </w:r>
      <w:r w:rsidR="00931BDA">
        <w:t>deification</w:t>
      </w:r>
      <w:r w:rsidR="00931BDA">
        <w:rPr>
          <w:rFonts w:hint="eastAsia"/>
        </w:rPr>
        <w:t xml:space="preserve"> of agent organization and coordination</w:t>
      </w:r>
      <w:r w:rsidR="00555E29">
        <w:rPr>
          <w:rFonts w:hint="eastAsia"/>
        </w:rPr>
        <w:t xml:space="preserve"> (</w:t>
      </w:r>
      <w:r w:rsidR="00555E29">
        <w:t>coarse</w:t>
      </w:r>
      <w:r w:rsidR="00555E29">
        <w:rPr>
          <w:rFonts w:hint="eastAsia"/>
        </w:rPr>
        <w:t>-gained control?)</w:t>
      </w:r>
      <w:r w:rsidR="00931BDA">
        <w:rPr>
          <w:rFonts w:hint="eastAsia"/>
        </w:rPr>
        <w:t xml:space="preserve">, </w:t>
      </w:r>
      <w:r w:rsidR="00555E29">
        <w:rPr>
          <w:rFonts w:hint="eastAsia"/>
        </w:rPr>
        <w:t xml:space="preserve">we only find the following figure that shows </w:t>
      </w:r>
      <w:r w:rsidR="00953D3E">
        <w:rPr>
          <w:rFonts w:hint="eastAsia"/>
        </w:rPr>
        <w:t xml:space="preserve">the </w:t>
      </w:r>
      <w:r w:rsidR="00555E29">
        <w:rPr>
          <w:rFonts w:hint="eastAsia"/>
        </w:rPr>
        <w:t>interaction</w:t>
      </w:r>
      <w:r w:rsidR="00953D3E">
        <w:rPr>
          <w:rFonts w:hint="eastAsia"/>
        </w:rPr>
        <w:t xml:space="preserve"> between three task agents and the standard three utility agents in a small agent society at start up.</w:t>
      </w:r>
    </w:p>
    <w:p w:rsidR="00D300E9" w:rsidRDefault="00D300E9" w:rsidP="00D300E9">
      <w:pPr>
        <w:keepNext/>
        <w:autoSpaceDE w:val="0"/>
        <w:autoSpaceDN w:val="0"/>
        <w:adjustRightInd w:val="0"/>
        <w:spacing w:after="0" w:line="240" w:lineRule="auto"/>
        <w:jc w:val="center"/>
      </w:pPr>
      <w:r>
        <w:rPr>
          <w:noProof/>
        </w:rPr>
        <w:drawing>
          <wp:inline distT="0" distB="0" distL="0" distR="0">
            <wp:extent cx="3778172" cy="3001993"/>
            <wp:effectExtent l="19050" t="0" r="0" b="0"/>
            <wp:docPr id="5" name="Picture 5" descr="C:\Documents and Settings\Sike Huang\Desktop\utility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ike Huang\Desktop\utilitystart.gif"/>
                    <pic:cNvPicPr>
                      <a:picLocks noChangeAspect="1" noChangeArrowheads="1"/>
                    </pic:cNvPicPr>
                  </pic:nvPicPr>
                  <pic:blipFill>
                    <a:blip r:embed="rId13"/>
                    <a:srcRect/>
                    <a:stretch>
                      <a:fillRect/>
                    </a:stretch>
                  </pic:blipFill>
                  <pic:spPr bwMode="auto">
                    <a:xfrm>
                      <a:off x="0" y="0"/>
                      <a:ext cx="3779780" cy="3003271"/>
                    </a:xfrm>
                    <a:prstGeom prst="rect">
                      <a:avLst/>
                    </a:prstGeom>
                    <a:noFill/>
                    <a:ln w="9525">
                      <a:noFill/>
                      <a:miter lim="800000"/>
                      <a:headEnd/>
                      <a:tailEnd/>
                    </a:ln>
                  </pic:spPr>
                </pic:pic>
              </a:graphicData>
            </a:graphic>
          </wp:inline>
        </w:drawing>
      </w:r>
    </w:p>
    <w:p w:rsidR="005F609E" w:rsidRDefault="00D300E9" w:rsidP="0037508E">
      <w:pPr>
        <w:pStyle w:val="a6"/>
        <w:jc w:val="center"/>
      </w:pPr>
      <w:r>
        <w:t xml:space="preserve">Figure </w:t>
      </w:r>
      <w:fldSimple w:instr=" SEQ Figure \* ARABIC ">
        <w:r>
          <w:rPr>
            <w:noProof/>
          </w:rPr>
          <w:t>4</w:t>
        </w:r>
      </w:fldSimple>
    </w:p>
    <w:p w:rsidR="00274365" w:rsidRDefault="00274365" w:rsidP="00D03959">
      <w:pPr>
        <w:pStyle w:val="1"/>
        <w:numPr>
          <w:ilvl w:val="0"/>
          <w:numId w:val="3"/>
        </w:numPr>
      </w:pPr>
      <w:r>
        <w:lastRenderedPageBreak/>
        <w:t xml:space="preserve">List </w:t>
      </w:r>
      <w:ins w:id="18" w:author="Shanbo Li" w:date="2007-11-10T00:23:00Z">
        <w:r w:rsidR="00A83E00">
          <w:rPr>
            <w:rFonts w:hint="eastAsia"/>
          </w:rPr>
          <w:t xml:space="preserve">of </w:t>
        </w:r>
      </w:ins>
      <w:r>
        <w:t>some notable projects</w:t>
      </w:r>
    </w:p>
    <w:p w:rsidR="000A6860" w:rsidRDefault="000A6860" w:rsidP="007318EE">
      <w:pPr>
        <w:jc w:val="both"/>
      </w:pPr>
      <w:r w:rsidRPr="000A6860">
        <w:rPr>
          <w:rFonts w:hint="eastAsia"/>
          <w:b/>
        </w:rPr>
        <w:t>Jade</w:t>
      </w:r>
      <w:r w:rsidRPr="000A6860">
        <w:rPr>
          <w:b/>
        </w:rPr>
        <w:t xml:space="preserve">: </w:t>
      </w:r>
      <w:r w:rsidRPr="000A6860">
        <w:t>number of universities and companies included INRIA, Nice-</w:t>
      </w:r>
      <w:r>
        <w:rPr>
          <w:rFonts w:hint="eastAsia"/>
        </w:rPr>
        <w:t xml:space="preserve"> </w:t>
      </w:r>
      <w:r w:rsidRPr="000A6860">
        <w:t>Sophia-Antipolis, ACACIA research team, ATOS Sophia Antipolis agency within</w:t>
      </w:r>
      <w:r>
        <w:rPr>
          <w:rFonts w:hint="eastAsia"/>
        </w:rPr>
        <w:t xml:space="preserve"> </w:t>
      </w:r>
      <w:r w:rsidRPr="000A6860">
        <w:t>the European CoMMA project, KOD Project IST-12503, CSELT, KPN and</w:t>
      </w:r>
      <w:r>
        <w:rPr>
          <w:rFonts w:hint="eastAsia"/>
        </w:rPr>
        <w:t xml:space="preserve"> </w:t>
      </w:r>
      <w:r w:rsidRPr="000A6860">
        <w:t>Starlab within DICEMAN project, The Business &amp; Technology Research</w:t>
      </w:r>
      <w:r>
        <w:rPr>
          <w:rFonts w:hint="eastAsia"/>
        </w:rPr>
        <w:t xml:space="preserve"> </w:t>
      </w:r>
      <w:r w:rsidRPr="000A6860">
        <w:t>Laboratory, The University of Newcastle (Autralia) is evaluating JADE for</w:t>
      </w:r>
      <w:r>
        <w:rPr>
          <w:rFonts w:hint="eastAsia"/>
        </w:rPr>
        <w:t xml:space="preserve"> </w:t>
      </w:r>
      <w:r w:rsidRPr="000A6860">
        <w:t>eBusiness applications, etc. The LEAP is developing a new lightweight runtime</w:t>
      </w:r>
      <w:r>
        <w:rPr>
          <w:rFonts w:hint="eastAsia"/>
        </w:rPr>
        <w:t xml:space="preserve"> </w:t>
      </w:r>
      <w:r w:rsidRPr="000A6860">
        <w:t>environment for JADE deployed in the Internet and in the wireless environment</w:t>
      </w:r>
      <w:r>
        <w:rPr>
          <w:rFonts w:hint="eastAsia"/>
        </w:rPr>
        <w:t xml:space="preserve"> </w:t>
      </w:r>
      <w:r w:rsidRPr="000A6860">
        <w:t>(Motorola, ADAC, Broadcom, BT, TILAB, University of Parma, and Siemens).</w:t>
      </w:r>
    </w:p>
    <w:p w:rsidR="000A6860" w:rsidRPr="000A6860" w:rsidRDefault="000A6860" w:rsidP="007318EE">
      <w:pPr>
        <w:jc w:val="both"/>
      </w:pPr>
      <w:r w:rsidRPr="000A6860">
        <w:rPr>
          <w:rFonts w:hint="eastAsia"/>
          <w:b/>
        </w:rPr>
        <w:t>Zeus:</w:t>
      </w:r>
      <w:r>
        <w:rPr>
          <w:rFonts w:hint="eastAsia"/>
        </w:rPr>
        <w:t xml:space="preserve"> </w:t>
      </w:r>
      <w:r w:rsidRPr="000A6860">
        <w:t>Intelligent Business System Groups (for agent based work-flow),</w:t>
      </w:r>
      <w:r w:rsidRPr="000A6860">
        <w:rPr>
          <w:rFonts w:hint="eastAsia"/>
        </w:rPr>
        <w:t xml:space="preserve"> </w:t>
      </w:r>
      <w:r w:rsidRPr="000A6860">
        <w:t>Electronic Commerce Groups (for agent based virtual marketplaces), BT North</w:t>
      </w:r>
      <w:r w:rsidRPr="000A6860">
        <w:rPr>
          <w:rFonts w:hint="eastAsia"/>
        </w:rPr>
        <w:t xml:space="preserve"> </w:t>
      </w:r>
      <w:r w:rsidRPr="000A6860">
        <w:t>America (for agent based network management), etc.</w:t>
      </w:r>
    </w:p>
    <w:p w:rsidR="00DD10DE" w:rsidRDefault="00DD10DE" w:rsidP="00D03959">
      <w:pPr>
        <w:pStyle w:val="1"/>
        <w:numPr>
          <w:ilvl w:val="0"/>
          <w:numId w:val="3"/>
        </w:numPr>
      </w:pPr>
      <w:r>
        <w:t>Person</w:t>
      </w:r>
      <w:r>
        <w:rPr>
          <w:rFonts w:hint="eastAsia"/>
        </w:rPr>
        <w:t>a</w:t>
      </w:r>
      <w:r>
        <w:t>l opinion/judgment</w:t>
      </w:r>
    </w:p>
    <w:p w:rsidR="00274365" w:rsidRDefault="002A3547" w:rsidP="007318EE">
      <w:pPr>
        <w:jc w:val="both"/>
      </w:pPr>
      <w:r>
        <w:rPr>
          <w:rFonts w:hint="eastAsia"/>
        </w:rPr>
        <w:t xml:space="preserve">Compared to Jade, Zeus </w:t>
      </w:r>
      <w:del w:id="19" w:author="Shanbo Li" w:date="2007-11-10T00:24:00Z">
        <w:r w:rsidDel="00A83E00">
          <w:rPr>
            <w:rFonts w:hint="eastAsia"/>
          </w:rPr>
          <w:delText>is aiming</w:delText>
        </w:r>
      </w:del>
      <w:ins w:id="20" w:author="Shanbo Li" w:date="2007-11-10T00:24:00Z">
        <w:r w:rsidR="00A83E00">
          <w:rPr>
            <w:rFonts w:hint="eastAsia"/>
          </w:rPr>
          <w:t>aims</w:t>
        </w:r>
      </w:ins>
      <w:r>
        <w:rPr>
          <w:rFonts w:hint="eastAsia"/>
        </w:rPr>
        <w:t xml:space="preserve"> at rapid development</w:t>
      </w:r>
      <w:r w:rsidR="00DB66E6">
        <w:rPr>
          <w:rFonts w:hint="eastAsia"/>
        </w:rPr>
        <w:t xml:space="preserve"> powered with code generation</w:t>
      </w:r>
      <w:r>
        <w:rPr>
          <w:rFonts w:hint="eastAsia"/>
        </w:rPr>
        <w:t xml:space="preserve">, and it abstracts the common principles and components to a </w:t>
      </w:r>
      <w:r w:rsidR="00C16892">
        <w:rPr>
          <w:rFonts w:hint="eastAsia"/>
        </w:rPr>
        <w:t xml:space="preserve">much </w:t>
      </w:r>
      <w:r>
        <w:rPr>
          <w:rFonts w:hint="eastAsia"/>
        </w:rPr>
        <w:t>higher level than Jade</w:t>
      </w:r>
      <w:r w:rsidR="00C16892">
        <w:rPr>
          <w:rFonts w:hint="eastAsia"/>
        </w:rPr>
        <w:t xml:space="preserve">. Zeus provides a methodology and rather complete set of software components and tools to </w:t>
      </w:r>
      <w:r w:rsidR="007318EE">
        <w:t xml:space="preserve">design, </w:t>
      </w:r>
      <w:r w:rsidR="00C16892">
        <w:rPr>
          <w:rFonts w:hint="eastAsia"/>
        </w:rPr>
        <w:t xml:space="preserve">develop and organize agent systems. Moreover it provides a runtime environment, which enables applications to be observed and </w:t>
      </w:r>
      <w:r w:rsidR="009D3DEF">
        <w:t>other assistant tools</w:t>
      </w:r>
      <w:r w:rsidR="00C16892">
        <w:rPr>
          <w:rFonts w:hint="eastAsia"/>
        </w:rPr>
        <w:t xml:space="preserve"> like </w:t>
      </w:r>
      <w:r w:rsidR="00C16892">
        <w:t>reports tool, statistics tool, agents and society viewer</w:t>
      </w:r>
      <w:r w:rsidR="00C16892">
        <w:rPr>
          <w:rFonts w:hint="eastAsia"/>
        </w:rPr>
        <w:t xml:space="preserve"> </w:t>
      </w:r>
      <w:r w:rsidR="00C16892">
        <w:t>etc.</w:t>
      </w:r>
      <w:r w:rsidR="005E72E7">
        <w:rPr>
          <w:rFonts w:hint="eastAsia"/>
        </w:rPr>
        <w:t xml:space="preserve"> The main </w:t>
      </w:r>
      <w:r w:rsidR="005E72E7">
        <w:t>drawback</w:t>
      </w:r>
      <w:r w:rsidR="005E72E7">
        <w:rPr>
          <w:rFonts w:hint="eastAsia"/>
        </w:rPr>
        <w:t xml:space="preserve"> from our point of view is that Zeus API and source code are poorly documented. Though there are some documentations offered by Zeus, such as case studies, an application guide, </w:t>
      </w:r>
      <w:r w:rsidR="005E72E7">
        <w:t>technical</w:t>
      </w:r>
      <w:r w:rsidR="005E72E7">
        <w:rPr>
          <w:rFonts w:hint="eastAsia"/>
        </w:rPr>
        <w:t xml:space="preserve"> manual and etc, while these do offer insights into the Zeus MAS, topics are never covered fully enough to enable solving significant programming problems. It is always the case that additional information, elicited </w:t>
      </w:r>
      <w:r w:rsidR="00477A52">
        <w:t>from the</w:t>
      </w:r>
      <w:r w:rsidR="005E72E7">
        <w:rPr>
          <w:rFonts w:hint="eastAsia"/>
        </w:rPr>
        <w:t xml:space="preserve"> source code, is </w:t>
      </w:r>
      <w:r w:rsidR="005E72E7">
        <w:t>always</w:t>
      </w:r>
      <w:r w:rsidR="005E72E7">
        <w:rPr>
          <w:rFonts w:hint="eastAsia"/>
        </w:rPr>
        <w:t xml:space="preserve"> </w:t>
      </w:r>
      <w:r w:rsidR="0053490F">
        <w:rPr>
          <w:rFonts w:hint="eastAsia"/>
        </w:rPr>
        <w:t>required.</w:t>
      </w:r>
      <w:r w:rsidR="005E72E7">
        <w:rPr>
          <w:rFonts w:hint="eastAsia"/>
        </w:rPr>
        <w:t xml:space="preserve"> </w:t>
      </w:r>
      <w:r w:rsidR="0053490F">
        <w:rPr>
          <w:rFonts w:hint="eastAsia"/>
        </w:rPr>
        <w:t>T</w:t>
      </w:r>
      <w:r w:rsidR="00477A52">
        <w:rPr>
          <w:rFonts w:hint="eastAsia"/>
        </w:rPr>
        <w:t xml:space="preserve">he same applies to all other agent platforms to some extent. </w:t>
      </w:r>
    </w:p>
    <w:p w:rsidR="00E223F5" w:rsidRDefault="00E223F5" w:rsidP="007318EE">
      <w:pPr>
        <w:jc w:val="both"/>
      </w:pPr>
      <w:r>
        <w:rPr>
          <w:rFonts w:hint="eastAsia"/>
        </w:rPr>
        <w:t xml:space="preserve">Regarding to Jade, it </w:t>
      </w:r>
      <w:r>
        <w:t>probably</w:t>
      </w:r>
      <w:r>
        <w:rPr>
          <w:rFonts w:hint="eastAsia"/>
        </w:rPr>
        <w:t xml:space="preserve"> has the best</w:t>
      </w:r>
      <w:r w:rsidR="00521263">
        <w:rPr>
          <w:rFonts w:hint="eastAsia"/>
        </w:rPr>
        <w:t xml:space="preserve"> (if not worse)</w:t>
      </w:r>
      <w:r>
        <w:rPr>
          <w:rFonts w:hint="eastAsia"/>
        </w:rPr>
        <w:t xml:space="preserve"> documentation, high acceptance of users, </w:t>
      </w:r>
      <w:r>
        <w:t>intuitive</w:t>
      </w:r>
      <w:r>
        <w:rPr>
          <w:rFonts w:hint="eastAsia"/>
        </w:rPr>
        <w:t xml:space="preserve"> to use and understand from programmer</w:t>
      </w:r>
      <w:r>
        <w:t>’</w:t>
      </w:r>
      <w:r>
        <w:rPr>
          <w:rFonts w:hint="eastAsia"/>
        </w:rPr>
        <w:t xml:space="preserve">s </w:t>
      </w:r>
      <w:r w:rsidR="00521263">
        <w:rPr>
          <w:rFonts w:hint="eastAsia"/>
        </w:rPr>
        <w:t xml:space="preserve">aspect of view to certain </w:t>
      </w:r>
      <w:r w:rsidR="00845BF9">
        <w:t>extent</w:t>
      </w:r>
      <w:r w:rsidR="00DD1EF8">
        <w:rPr>
          <w:rFonts w:hint="eastAsia"/>
        </w:rPr>
        <w:t xml:space="preserve">. </w:t>
      </w:r>
      <w:r w:rsidR="006A5B33">
        <w:rPr>
          <w:rFonts w:hint="eastAsia"/>
        </w:rPr>
        <w:t>T</w:t>
      </w:r>
      <w:r w:rsidR="003E7C00">
        <w:rPr>
          <w:rFonts w:hint="eastAsia"/>
        </w:rPr>
        <w:t>he</w:t>
      </w:r>
      <w:r w:rsidR="006A5B33">
        <w:rPr>
          <w:rFonts w:hint="eastAsia"/>
        </w:rPr>
        <w:t xml:space="preserve"> Jade </w:t>
      </w:r>
      <w:r w:rsidR="003E7C00">
        <w:rPr>
          <w:rFonts w:hint="eastAsia"/>
        </w:rPr>
        <w:t xml:space="preserve">project itself </w:t>
      </w:r>
      <w:commentRangeStart w:id="21"/>
      <w:r w:rsidR="003E7C00">
        <w:rPr>
          <w:rFonts w:hint="eastAsia"/>
        </w:rPr>
        <w:t>seems still active</w:t>
      </w:r>
      <w:commentRangeEnd w:id="21"/>
      <w:r w:rsidR="00A83E00">
        <w:rPr>
          <w:rStyle w:val="ac"/>
        </w:rPr>
        <w:commentReference w:id="21"/>
      </w:r>
      <w:r w:rsidR="003E7C00">
        <w:rPr>
          <w:rFonts w:hint="eastAsia"/>
        </w:rPr>
        <w:t>, since the recent release is 25.06.2007</w:t>
      </w:r>
      <w:r w:rsidR="006A5B33">
        <w:rPr>
          <w:rFonts w:hint="eastAsia"/>
        </w:rPr>
        <w:t xml:space="preserve">, and </w:t>
      </w:r>
      <w:commentRangeStart w:id="22"/>
      <w:r w:rsidR="006A5B33">
        <w:rPr>
          <w:rFonts w:hint="eastAsia"/>
        </w:rPr>
        <w:t>amazingly</w:t>
      </w:r>
      <w:commentRangeEnd w:id="22"/>
      <w:r w:rsidR="00A83E00">
        <w:rPr>
          <w:rStyle w:val="ac"/>
        </w:rPr>
        <w:commentReference w:id="22"/>
      </w:r>
      <w:r w:rsidR="006A5B33">
        <w:rPr>
          <w:rFonts w:hint="eastAsia"/>
        </w:rPr>
        <w:t xml:space="preserve"> there is even a book &lt;&lt;</w:t>
      </w:r>
      <w:r w:rsidR="00F648F8">
        <w:rPr>
          <w:rFonts w:hint="eastAsia"/>
        </w:rPr>
        <w:t xml:space="preserve"> </w:t>
      </w:r>
      <w:r w:rsidR="006A5B33" w:rsidRPr="006A5B33">
        <w:t>Developing Multi-Agent Systems with JADE</w:t>
      </w:r>
      <w:r w:rsidR="00F648F8">
        <w:rPr>
          <w:rFonts w:hint="eastAsia"/>
        </w:rPr>
        <w:t xml:space="preserve"> </w:t>
      </w:r>
      <w:r w:rsidR="006A5B33">
        <w:rPr>
          <w:rFonts w:hint="eastAsia"/>
        </w:rPr>
        <w:t xml:space="preserve">&gt;&gt; published in </w:t>
      </w:r>
      <w:r w:rsidR="006A5B33">
        <w:t>February</w:t>
      </w:r>
      <w:r w:rsidR="006A5B33">
        <w:rPr>
          <w:rFonts w:hint="eastAsia"/>
        </w:rPr>
        <w:t xml:space="preserve"> 2007. </w:t>
      </w:r>
    </w:p>
    <w:p w:rsidR="00CD5004" w:rsidRPr="00D03959" w:rsidRDefault="00CD5004" w:rsidP="00CD5004">
      <w:pPr>
        <w:pStyle w:val="1"/>
      </w:pPr>
      <w:r w:rsidRPr="00D03959">
        <w:rPr>
          <w:rFonts w:hint="eastAsia"/>
        </w:rPr>
        <w:t>References</w:t>
      </w:r>
    </w:p>
    <w:p w:rsidR="00950CF8" w:rsidRDefault="009F01E2" w:rsidP="00950CF8">
      <w:r>
        <w:rPr>
          <w:rFonts w:hint="eastAsia"/>
        </w:rPr>
        <w:t>1</w:t>
      </w:r>
      <w:r w:rsidR="00950CF8">
        <w:rPr>
          <w:rFonts w:hint="eastAsia"/>
        </w:rPr>
        <w:t>. &lt;&lt;</w:t>
      </w:r>
      <w:r w:rsidR="00F648F8">
        <w:rPr>
          <w:rFonts w:hint="eastAsia"/>
        </w:rPr>
        <w:t xml:space="preserve"> </w:t>
      </w:r>
      <w:r w:rsidR="00950CF8">
        <w:t>ZEUS: An Advanced Tool-Kit for Engineering Distributed Multi-Agent</w:t>
      </w:r>
      <w:r w:rsidR="00950CF8">
        <w:rPr>
          <w:rFonts w:hint="eastAsia"/>
        </w:rPr>
        <w:t xml:space="preserve"> </w:t>
      </w:r>
      <w:r w:rsidR="00950CF8">
        <w:t>Systems</w:t>
      </w:r>
      <w:r w:rsidR="00F648F8">
        <w:rPr>
          <w:rFonts w:hint="eastAsia"/>
        </w:rPr>
        <w:t xml:space="preserve"> </w:t>
      </w:r>
      <w:r w:rsidR="00950CF8">
        <w:rPr>
          <w:rFonts w:hint="eastAsia"/>
        </w:rPr>
        <w:t xml:space="preserve">&gt;&gt; </w:t>
      </w:r>
      <w:hyperlink r:id="rId14" w:history="1">
        <w:r w:rsidR="00B11036" w:rsidRPr="005B0DB0">
          <w:rPr>
            <w:rStyle w:val="a8"/>
          </w:rPr>
          <w:t>http://www.agent.ai/doc/upload/200302/nwan98.pdf</w:t>
        </w:r>
      </w:hyperlink>
    </w:p>
    <w:p w:rsidR="00B11036" w:rsidRDefault="009F01E2" w:rsidP="00950CF8">
      <w:r>
        <w:rPr>
          <w:rFonts w:hint="eastAsia"/>
        </w:rPr>
        <w:t>2</w:t>
      </w:r>
      <w:r w:rsidR="00B11036">
        <w:rPr>
          <w:rFonts w:hint="eastAsia"/>
        </w:rPr>
        <w:t xml:space="preserve">. </w:t>
      </w:r>
      <w:r w:rsidR="00476872">
        <w:rPr>
          <w:rFonts w:hint="eastAsia"/>
        </w:rPr>
        <w:t>&lt;&lt;</w:t>
      </w:r>
      <w:r w:rsidR="00F648F8">
        <w:rPr>
          <w:rFonts w:hint="eastAsia"/>
        </w:rPr>
        <w:t xml:space="preserve"> </w:t>
      </w:r>
      <w:r w:rsidR="00476872" w:rsidRPr="00476872">
        <w:t>The ZEUS agent building tool-kit</w:t>
      </w:r>
      <w:r w:rsidR="00F648F8">
        <w:rPr>
          <w:rFonts w:hint="eastAsia"/>
        </w:rPr>
        <w:t xml:space="preserve"> </w:t>
      </w:r>
      <w:r w:rsidR="00476872">
        <w:rPr>
          <w:rFonts w:hint="eastAsia"/>
        </w:rPr>
        <w:t xml:space="preserve">&gt;&gt; </w:t>
      </w:r>
      <w:hyperlink r:id="rId15" w:history="1">
        <w:r w:rsidR="008C42C5" w:rsidRPr="005B0DB0">
          <w:rPr>
            <w:rStyle w:val="a8"/>
          </w:rPr>
          <w:t>http://www.cse.unsw.edu.au/~wobcke/COMP4416/readings/Nwana-et-al.98.pdf</w:t>
        </w:r>
      </w:hyperlink>
    </w:p>
    <w:p w:rsidR="008C42C5" w:rsidRDefault="009F01E2" w:rsidP="00950CF8">
      <w:r>
        <w:rPr>
          <w:rFonts w:hint="eastAsia"/>
        </w:rPr>
        <w:t>3</w:t>
      </w:r>
      <w:r w:rsidR="008C42C5">
        <w:rPr>
          <w:rFonts w:hint="eastAsia"/>
        </w:rPr>
        <w:t>. &lt;&lt;</w:t>
      </w:r>
      <w:r w:rsidR="00F648F8">
        <w:rPr>
          <w:rFonts w:hint="eastAsia"/>
        </w:rPr>
        <w:t xml:space="preserve"> </w:t>
      </w:r>
      <w:r w:rsidR="008C42C5" w:rsidRPr="008C42C5">
        <w:t>JADE – A FIPA-compliant agent framework</w:t>
      </w:r>
      <w:r w:rsidR="008C42C5">
        <w:rPr>
          <w:rFonts w:hint="eastAsia"/>
        </w:rPr>
        <w:t xml:space="preserve">&gt;&gt; </w:t>
      </w:r>
      <w:hyperlink r:id="rId16" w:history="1">
        <w:r w:rsidR="00535D94" w:rsidRPr="005B0DB0">
          <w:rPr>
            <w:rStyle w:val="a8"/>
          </w:rPr>
          <w:t>http://jade.cselt.it/papers/PAAM.pdf</w:t>
        </w:r>
      </w:hyperlink>
    </w:p>
    <w:p w:rsidR="00CA43FA" w:rsidRDefault="00933CFE" w:rsidP="00950CF8">
      <w:r>
        <w:rPr>
          <w:rFonts w:hint="eastAsia"/>
        </w:rPr>
        <w:lastRenderedPageBreak/>
        <w:t>4</w:t>
      </w:r>
      <w:r w:rsidR="00CA43FA">
        <w:rPr>
          <w:rFonts w:hint="eastAsia"/>
        </w:rPr>
        <w:t>. &lt;&lt;</w:t>
      </w:r>
      <w:r w:rsidR="00F648F8">
        <w:rPr>
          <w:rFonts w:hint="eastAsia"/>
        </w:rPr>
        <w:t xml:space="preserve"> </w:t>
      </w:r>
      <w:r w:rsidR="00CA43FA" w:rsidRPr="00535D94">
        <w:t>JADE TUTORIAL</w:t>
      </w:r>
      <w:r w:rsidR="00CA43FA" w:rsidRPr="00535D94">
        <w:rPr>
          <w:rFonts w:hint="eastAsia"/>
        </w:rPr>
        <w:t xml:space="preserve"> </w:t>
      </w:r>
      <w:r w:rsidR="00CA43FA">
        <w:rPr>
          <w:rFonts w:hint="eastAsia"/>
        </w:rPr>
        <w:t xml:space="preserve">- </w:t>
      </w:r>
      <w:r w:rsidR="00CA43FA" w:rsidRPr="00535D94">
        <w:t>JADE PROGRAMMING FOR BEGINNERS</w:t>
      </w:r>
      <w:r w:rsidR="00F648F8">
        <w:rPr>
          <w:rFonts w:hint="eastAsia"/>
        </w:rPr>
        <w:t xml:space="preserve"> </w:t>
      </w:r>
      <w:r w:rsidR="00CA43FA">
        <w:rPr>
          <w:rFonts w:hint="eastAsia"/>
        </w:rPr>
        <w:t xml:space="preserve">&gt;&gt; </w:t>
      </w:r>
      <w:hyperlink r:id="rId17" w:history="1">
        <w:r w:rsidR="00CA43FA" w:rsidRPr="005B0DB0">
          <w:rPr>
            <w:rStyle w:val="a8"/>
          </w:rPr>
          <w:t>http://jade.tilab.com/doc/JADEProgramming-Tutorial-for-beginners.pdf</w:t>
        </w:r>
      </w:hyperlink>
    </w:p>
    <w:p w:rsidR="00535D94" w:rsidRDefault="00933CFE" w:rsidP="00950CF8">
      <w:r>
        <w:rPr>
          <w:rFonts w:hint="eastAsia"/>
        </w:rPr>
        <w:t>5</w:t>
      </w:r>
      <w:r w:rsidR="00535D94">
        <w:rPr>
          <w:rFonts w:hint="eastAsia"/>
        </w:rPr>
        <w:t>. &lt;&lt;</w:t>
      </w:r>
      <w:r w:rsidR="00F648F8">
        <w:rPr>
          <w:rFonts w:hint="eastAsia"/>
        </w:rPr>
        <w:t xml:space="preserve"> </w:t>
      </w:r>
      <w:r w:rsidR="00535D94" w:rsidRPr="00535D94">
        <w:t>AGENT PLATFORM EVALUATION AND COMPARISON</w:t>
      </w:r>
      <w:r w:rsidR="00F648F8">
        <w:rPr>
          <w:rFonts w:hint="eastAsia"/>
        </w:rPr>
        <w:t xml:space="preserve"> </w:t>
      </w:r>
      <w:r w:rsidR="00535D94">
        <w:rPr>
          <w:rFonts w:hint="eastAsia"/>
        </w:rPr>
        <w:t xml:space="preserve">&gt;&gt; </w:t>
      </w:r>
      <w:hyperlink r:id="rId18" w:history="1">
        <w:r w:rsidR="00535D94" w:rsidRPr="005B0DB0">
          <w:rPr>
            <w:rStyle w:val="a8"/>
          </w:rPr>
          <w:t>http://ups.savba.sk/parcom/publications/agents/TR-2002-06.pdf</w:t>
        </w:r>
      </w:hyperlink>
    </w:p>
    <w:p w:rsidR="00F648F8" w:rsidRDefault="00F648F8" w:rsidP="00F648F8">
      <w:r>
        <w:rPr>
          <w:rFonts w:hint="eastAsia"/>
        </w:rPr>
        <w:t xml:space="preserve">6. &lt;&lt; </w:t>
      </w:r>
      <w:r>
        <w:t>The Zeus Technical Manual</w:t>
      </w:r>
      <w:r>
        <w:rPr>
          <w:rFonts w:hint="eastAsia"/>
        </w:rPr>
        <w:t xml:space="preserve"> &gt;&gt; </w:t>
      </w:r>
      <w:hyperlink r:id="rId19" w:history="1">
        <w:r w:rsidRPr="005B0DB0">
          <w:rPr>
            <w:rStyle w:val="a8"/>
          </w:rPr>
          <w:t>http://labs.bt.com/projects/agents/zeus/techmanual/TOC.html</w:t>
        </w:r>
      </w:hyperlink>
    </w:p>
    <w:p w:rsidR="004A6921" w:rsidRDefault="004A6921" w:rsidP="00F648F8"/>
    <w:p w:rsidR="00535D94" w:rsidRPr="002F4F98" w:rsidRDefault="00535D94" w:rsidP="00950CF8">
      <w:r>
        <w:rPr>
          <w:rFonts w:hint="eastAsia"/>
        </w:rPr>
        <w:tab/>
      </w:r>
    </w:p>
    <w:sectPr w:rsidR="00535D94" w:rsidRPr="002F4F98" w:rsidSect="00FB785D">
      <w:headerReference w:type="default" r:id="rId20"/>
      <w:footerReference w:type="default" r:id="rId21"/>
      <w:pgSz w:w="12240" w:h="15840"/>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Shanbo Li" w:date="2007-11-10T00:11:00Z" w:initials="Shanbo">
    <w:p w:rsidR="007110EF" w:rsidRDefault="007110EF">
      <w:pPr>
        <w:pStyle w:val="ad"/>
        <w:rPr>
          <w:rFonts w:hint="eastAsia"/>
        </w:rPr>
      </w:pPr>
      <w:r>
        <w:rPr>
          <w:rStyle w:val="ac"/>
        </w:rPr>
        <w:annotationRef/>
      </w:r>
      <w:r>
        <w:rPr>
          <w:rFonts w:hint="eastAsia"/>
        </w:rPr>
        <w:t>啥意思？不太明白，不过如果你觉得正确就不用改了。</w:t>
      </w:r>
    </w:p>
  </w:comment>
  <w:comment w:id="21" w:author="Shanbo Li" w:date="2007-11-10T00:26:00Z" w:initials="Shanbo">
    <w:p w:rsidR="00A83E00" w:rsidRDefault="00A83E00">
      <w:pPr>
        <w:pStyle w:val="ad"/>
        <w:rPr>
          <w:rFonts w:hint="eastAsia"/>
        </w:rPr>
      </w:pPr>
      <w:r>
        <w:rPr>
          <w:rStyle w:val="ac"/>
        </w:rPr>
        <w:annotationRef/>
      </w:r>
      <w:r>
        <w:rPr>
          <w:rFonts w:hint="eastAsia"/>
        </w:rPr>
        <w:t>这话说的！</w:t>
      </w:r>
    </w:p>
  </w:comment>
  <w:comment w:id="22" w:author="Shanbo Li" w:date="2007-11-10T00:27:00Z" w:initials="Shanbo">
    <w:p w:rsidR="00A83E00" w:rsidRDefault="00A83E00">
      <w:pPr>
        <w:pStyle w:val="ad"/>
      </w:pPr>
      <w:r>
        <w:rPr>
          <w:rStyle w:val="ac"/>
        </w:rPr>
        <w:annotationRef/>
      </w:r>
      <w:r>
        <w:rPr>
          <w:rFonts w:hint="eastAsia"/>
        </w:rPr>
        <w:t>话语间藏不住你对</w:t>
      </w:r>
      <w:r>
        <w:rPr>
          <w:rFonts w:hint="eastAsia"/>
        </w:rPr>
        <w:t>jade</w:t>
      </w:r>
      <w:r>
        <w:rPr>
          <w:rFonts w:hint="eastAsia"/>
        </w:rPr>
        <w:t>的鄙视！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4C4" w:rsidRDefault="00B154C4" w:rsidP="007318EE">
      <w:pPr>
        <w:spacing w:after="0" w:line="240" w:lineRule="auto"/>
      </w:pPr>
      <w:r>
        <w:separator/>
      </w:r>
    </w:p>
  </w:endnote>
  <w:endnote w:type="continuationSeparator" w:id="1">
    <w:p w:rsidR="00B154C4" w:rsidRDefault="00B154C4" w:rsidP="00731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30"/>
      <w:gridCol w:w="7540"/>
    </w:tblGrid>
    <w:tr w:rsidR="00FB785D">
      <w:tc>
        <w:tcPr>
          <w:tcW w:w="750" w:type="pct"/>
        </w:tcPr>
        <w:p w:rsidR="00FB785D" w:rsidRPr="00FB785D" w:rsidRDefault="00FB785D">
          <w:pPr>
            <w:pStyle w:val="ab"/>
            <w:jc w:val="right"/>
            <w:rPr>
              <w:b/>
              <w:color w:val="4F81BD" w:themeColor="accent1"/>
            </w:rPr>
          </w:pPr>
          <w:r w:rsidRPr="00FB785D">
            <w:rPr>
              <w:b/>
            </w:rPr>
            <w:fldChar w:fldCharType="begin"/>
          </w:r>
          <w:r w:rsidRPr="00FB785D">
            <w:rPr>
              <w:b/>
            </w:rPr>
            <w:instrText xml:space="preserve"> PAGE   \* MERGEFORMAT </w:instrText>
          </w:r>
          <w:r w:rsidRPr="00FB785D">
            <w:rPr>
              <w:b/>
            </w:rPr>
            <w:fldChar w:fldCharType="separate"/>
          </w:r>
          <w:r w:rsidR="00D03959" w:rsidRPr="00D03959">
            <w:rPr>
              <w:b/>
              <w:noProof/>
              <w:color w:val="4F81BD" w:themeColor="accent1"/>
              <w:lang w:val="zh-CN"/>
            </w:rPr>
            <w:t>6</w:t>
          </w:r>
          <w:r w:rsidRPr="00FB785D">
            <w:rPr>
              <w:b/>
            </w:rPr>
            <w:fldChar w:fldCharType="end"/>
          </w:r>
        </w:p>
      </w:tc>
      <w:tc>
        <w:tcPr>
          <w:tcW w:w="4250" w:type="pct"/>
        </w:tcPr>
        <w:p w:rsidR="00FB785D" w:rsidRDefault="00FB785D" w:rsidP="00FB785D">
          <w:pPr>
            <w:pStyle w:val="ab"/>
            <w:tabs>
              <w:tab w:val="clear" w:pos="4153"/>
              <w:tab w:val="clear" w:pos="8306"/>
              <w:tab w:val="left" w:pos="975"/>
            </w:tabs>
            <w:rPr>
              <w:color w:val="4F81BD" w:themeColor="accent1"/>
            </w:rPr>
          </w:pPr>
          <w:r>
            <w:rPr>
              <w:color w:val="4F81BD" w:themeColor="accent1"/>
            </w:rPr>
            <w:tab/>
          </w:r>
        </w:p>
      </w:tc>
    </w:tr>
  </w:tbl>
  <w:p w:rsidR="00FB785D" w:rsidRDefault="00FB785D">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4C4" w:rsidRDefault="00B154C4" w:rsidP="007318EE">
      <w:pPr>
        <w:spacing w:after="0" w:line="240" w:lineRule="auto"/>
      </w:pPr>
      <w:r>
        <w:separator/>
      </w:r>
    </w:p>
  </w:footnote>
  <w:footnote w:type="continuationSeparator" w:id="1">
    <w:p w:rsidR="00B154C4" w:rsidRDefault="00B154C4" w:rsidP="007318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85D" w:rsidRPr="00FB785D" w:rsidRDefault="00FB785D" w:rsidP="00FB785D">
    <w:pPr>
      <w:pStyle w:val="aa"/>
      <w:jc w:val="left"/>
      <w:rPr>
        <w:sz w:val="20"/>
        <w:szCs w:val="20"/>
      </w:rPr>
    </w:pPr>
    <w:r w:rsidRPr="00FB785D">
      <w:rPr>
        <w:rFonts w:ascii="Helvetica" w:hAnsi="Helvetica"/>
        <w:b/>
        <w:bCs/>
        <w:color w:val="000000"/>
        <w:sz w:val="20"/>
        <w:szCs w:val="20"/>
      </w:rPr>
      <w:t>Distributed AI and Intelligent Agents</w:t>
    </w:r>
    <w:r>
      <w:rPr>
        <w:rFonts w:ascii="Helvetica" w:hAnsi="Helvetica"/>
        <w:b/>
        <w:bCs/>
        <w:color w:val="000000"/>
        <w:sz w:val="20"/>
        <w:szCs w:val="20"/>
      </w:rPr>
      <w:t xml:space="preserve">                                                                       Homework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15612"/>
    <w:multiLevelType w:val="hybridMultilevel"/>
    <w:tmpl w:val="6FC0AD52"/>
    <w:lvl w:ilvl="0" w:tplc="22429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A5744D"/>
    <w:multiLevelType w:val="singleLevel"/>
    <w:tmpl w:val="3CF4DF40"/>
    <w:lvl w:ilvl="0">
      <w:start w:val="1"/>
      <w:numFmt w:val="decimal"/>
      <w:lvlText w:val="%1)"/>
      <w:lvlJc w:val="left"/>
      <w:pPr>
        <w:tabs>
          <w:tab w:val="num" w:pos="360"/>
        </w:tabs>
        <w:ind w:left="360" w:hanging="360"/>
      </w:pPr>
      <w:rPr>
        <w:rFonts w:ascii="Courier" w:hAnsi="Courier" w:hint="default"/>
        <w:b/>
        <w:i w:val="0"/>
      </w:rPr>
    </w:lvl>
  </w:abstractNum>
  <w:abstractNum w:abstractNumId="2">
    <w:nsid w:val="79E94286"/>
    <w:multiLevelType w:val="singleLevel"/>
    <w:tmpl w:val="0809000B"/>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461D16"/>
    <w:rsid w:val="000276B8"/>
    <w:rsid w:val="00044362"/>
    <w:rsid w:val="0009160E"/>
    <w:rsid w:val="000A6860"/>
    <w:rsid w:val="000B343A"/>
    <w:rsid w:val="000E5C2B"/>
    <w:rsid w:val="00111340"/>
    <w:rsid w:val="00114018"/>
    <w:rsid w:val="00132FC9"/>
    <w:rsid w:val="00150072"/>
    <w:rsid w:val="001C5079"/>
    <w:rsid w:val="00274365"/>
    <w:rsid w:val="002A30EC"/>
    <w:rsid w:val="002A3547"/>
    <w:rsid w:val="002A4976"/>
    <w:rsid w:val="002D0251"/>
    <w:rsid w:val="002E1B3E"/>
    <w:rsid w:val="002F4F98"/>
    <w:rsid w:val="00334FF7"/>
    <w:rsid w:val="00350F31"/>
    <w:rsid w:val="003546E6"/>
    <w:rsid w:val="0036147D"/>
    <w:rsid w:val="0037508E"/>
    <w:rsid w:val="0038025C"/>
    <w:rsid w:val="00387518"/>
    <w:rsid w:val="00390CCA"/>
    <w:rsid w:val="003D0501"/>
    <w:rsid w:val="003E57DD"/>
    <w:rsid w:val="003E7C00"/>
    <w:rsid w:val="0045198B"/>
    <w:rsid w:val="00456A68"/>
    <w:rsid w:val="00461D16"/>
    <w:rsid w:val="00476872"/>
    <w:rsid w:val="00477A52"/>
    <w:rsid w:val="00484E8F"/>
    <w:rsid w:val="00492B66"/>
    <w:rsid w:val="004A6921"/>
    <w:rsid w:val="004C507F"/>
    <w:rsid w:val="00521263"/>
    <w:rsid w:val="00525E2F"/>
    <w:rsid w:val="0053490F"/>
    <w:rsid w:val="00535D94"/>
    <w:rsid w:val="00555E29"/>
    <w:rsid w:val="0059157D"/>
    <w:rsid w:val="005A6F1C"/>
    <w:rsid w:val="005B7D15"/>
    <w:rsid w:val="005C7371"/>
    <w:rsid w:val="005D5686"/>
    <w:rsid w:val="005E72E7"/>
    <w:rsid w:val="005F609E"/>
    <w:rsid w:val="00614D0E"/>
    <w:rsid w:val="00617543"/>
    <w:rsid w:val="006423A3"/>
    <w:rsid w:val="0064664C"/>
    <w:rsid w:val="006A5B33"/>
    <w:rsid w:val="006B765D"/>
    <w:rsid w:val="007110EF"/>
    <w:rsid w:val="007318EE"/>
    <w:rsid w:val="00764627"/>
    <w:rsid w:val="00766CE8"/>
    <w:rsid w:val="007B3B77"/>
    <w:rsid w:val="00826128"/>
    <w:rsid w:val="00845BF9"/>
    <w:rsid w:val="00847537"/>
    <w:rsid w:val="00894C65"/>
    <w:rsid w:val="008C42C5"/>
    <w:rsid w:val="008C48D6"/>
    <w:rsid w:val="008D669B"/>
    <w:rsid w:val="008E7E18"/>
    <w:rsid w:val="00931BDA"/>
    <w:rsid w:val="00933CFE"/>
    <w:rsid w:val="00950CF8"/>
    <w:rsid w:val="00953D3E"/>
    <w:rsid w:val="00980EDC"/>
    <w:rsid w:val="009877DF"/>
    <w:rsid w:val="009B7D04"/>
    <w:rsid w:val="009D3DEF"/>
    <w:rsid w:val="009F01E2"/>
    <w:rsid w:val="009F6C35"/>
    <w:rsid w:val="00A20519"/>
    <w:rsid w:val="00A83E00"/>
    <w:rsid w:val="00AA1E7E"/>
    <w:rsid w:val="00AF0F50"/>
    <w:rsid w:val="00B11036"/>
    <w:rsid w:val="00B154C4"/>
    <w:rsid w:val="00B45AC8"/>
    <w:rsid w:val="00B860F6"/>
    <w:rsid w:val="00BF0F4F"/>
    <w:rsid w:val="00C0592E"/>
    <w:rsid w:val="00C16892"/>
    <w:rsid w:val="00CA43FA"/>
    <w:rsid w:val="00CD5004"/>
    <w:rsid w:val="00D03959"/>
    <w:rsid w:val="00D07731"/>
    <w:rsid w:val="00D300E9"/>
    <w:rsid w:val="00D40A28"/>
    <w:rsid w:val="00D4373A"/>
    <w:rsid w:val="00D622B4"/>
    <w:rsid w:val="00D93E57"/>
    <w:rsid w:val="00DB66E6"/>
    <w:rsid w:val="00DC261E"/>
    <w:rsid w:val="00DD10DE"/>
    <w:rsid w:val="00DD1178"/>
    <w:rsid w:val="00DD1EF8"/>
    <w:rsid w:val="00DD3A2C"/>
    <w:rsid w:val="00DF5405"/>
    <w:rsid w:val="00E223F5"/>
    <w:rsid w:val="00E96470"/>
    <w:rsid w:val="00EC53B0"/>
    <w:rsid w:val="00F07A0A"/>
    <w:rsid w:val="00F477B2"/>
    <w:rsid w:val="00F648F8"/>
    <w:rsid w:val="00FB785D"/>
    <w:rsid w:val="00FC1898"/>
    <w:rsid w:val="00FC44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6E6"/>
  </w:style>
  <w:style w:type="paragraph" w:styleId="1">
    <w:name w:val="heading 1"/>
    <w:basedOn w:val="a"/>
    <w:next w:val="a"/>
    <w:link w:val="1Char"/>
    <w:uiPriority w:val="9"/>
    <w:qFormat/>
    <w:rsid w:val="00DC2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261E"/>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Char"/>
    <w:uiPriority w:val="10"/>
    <w:qFormat/>
    <w:rsid w:val="00DC2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DC261E"/>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3D05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3D0501"/>
    <w:rPr>
      <w:rFonts w:asciiTheme="majorHAnsi" w:eastAsiaTheme="majorEastAsia" w:hAnsiTheme="majorHAnsi" w:cstheme="majorBidi"/>
      <w:i/>
      <w:iCs/>
      <w:color w:val="4F81BD" w:themeColor="accent1"/>
      <w:spacing w:val="15"/>
      <w:sz w:val="24"/>
      <w:szCs w:val="24"/>
    </w:rPr>
  </w:style>
  <w:style w:type="paragraph" w:styleId="a5">
    <w:name w:val="Balloon Text"/>
    <w:basedOn w:val="a"/>
    <w:link w:val="Char1"/>
    <w:uiPriority w:val="99"/>
    <w:semiHidden/>
    <w:unhideWhenUsed/>
    <w:rsid w:val="002A30EC"/>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2A30EC"/>
    <w:rPr>
      <w:rFonts w:ascii="Tahoma" w:hAnsi="Tahoma" w:cs="Tahoma"/>
      <w:sz w:val="16"/>
      <w:szCs w:val="16"/>
    </w:rPr>
  </w:style>
  <w:style w:type="paragraph" w:styleId="a6">
    <w:name w:val="caption"/>
    <w:basedOn w:val="a"/>
    <w:next w:val="a"/>
    <w:uiPriority w:val="35"/>
    <w:unhideWhenUsed/>
    <w:qFormat/>
    <w:rsid w:val="00894C65"/>
    <w:pPr>
      <w:spacing w:line="240" w:lineRule="auto"/>
    </w:pPr>
    <w:rPr>
      <w:b/>
      <w:bCs/>
      <w:color w:val="4F81BD" w:themeColor="accent1"/>
      <w:sz w:val="18"/>
      <w:szCs w:val="18"/>
    </w:rPr>
  </w:style>
  <w:style w:type="table" w:styleId="a7">
    <w:name w:val="Table Grid"/>
    <w:basedOn w:val="a1"/>
    <w:uiPriority w:val="59"/>
    <w:rsid w:val="001140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950CF8"/>
    <w:rPr>
      <w:color w:val="0000FF" w:themeColor="hyperlink"/>
      <w:u w:val="single"/>
    </w:rPr>
  </w:style>
  <w:style w:type="paragraph" w:styleId="a9">
    <w:name w:val="No Spacing"/>
    <w:link w:val="Char2"/>
    <w:uiPriority w:val="1"/>
    <w:qFormat/>
    <w:rsid w:val="0009160E"/>
    <w:pPr>
      <w:spacing w:after="0" w:line="240" w:lineRule="auto"/>
    </w:pPr>
  </w:style>
  <w:style w:type="paragraph" w:styleId="aa">
    <w:name w:val="header"/>
    <w:basedOn w:val="a"/>
    <w:link w:val="Char3"/>
    <w:uiPriority w:val="99"/>
    <w:semiHidden/>
    <w:unhideWhenUsed/>
    <w:rsid w:val="007318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a"/>
    <w:uiPriority w:val="99"/>
    <w:semiHidden/>
    <w:rsid w:val="007318EE"/>
    <w:rPr>
      <w:sz w:val="18"/>
      <w:szCs w:val="18"/>
    </w:rPr>
  </w:style>
  <w:style w:type="paragraph" w:styleId="ab">
    <w:name w:val="footer"/>
    <w:basedOn w:val="a"/>
    <w:link w:val="Char4"/>
    <w:uiPriority w:val="99"/>
    <w:unhideWhenUsed/>
    <w:rsid w:val="007318EE"/>
    <w:pPr>
      <w:tabs>
        <w:tab w:val="center" w:pos="4153"/>
        <w:tab w:val="right" w:pos="8306"/>
      </w:tabs>
      <w:snapToGrid w:val="0"/>
      <w:spacing w:line="240" w:lineRule="auto"/>
    </w:pPr>
    <w:rPr>
      <w:sz w:val="18"/>
      <w:szCs w:val="18"/>
    </w:rPr>
  </w:style>
  <w:style w:type="character" w:customStyle="1" w:styleId="Char4">
    <w:name w:val="页脚 Char"/>
    <w:basedOn w:val="a0"/>
    <w:link w:val="ab"/>
    <w:uiPriority w:val="99"/>
    <w:rsid w:val="007318EE"/>
    <w:rPr>
      <w:sz w:val="18"/>
      <w:szCs w:val="18"/>
    </w:rPr>
  </w:style>
  <w:style w:type="table" w:styleId="-6">
    <w:name w:val="Light List Accent 6"/>
    <w:basedOn w:val="a1"/>
    <w:uiPriority w:val="61"/>
    <w:rsid w:val="007110E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ac">
    <w:name w:val="annotation reference"/>
    <w:basedOn w:val="a0"/>
    <w:uiPriority w:val="99"/>
    <w:semiHidden/>
    <w:unhideWhenUsed/>
    <w:rsid w:val="007110EF"/>
    <w:rPr>
      <w:sz w:val="21"/>
      <w:szCs w:val="21"/>
    </w:rPr>
  </w:style>
  <w:style w:type="paragraph" w:styleId="ad">
    <w:name w:val="annotation text"/>
    <w:basedOn w:val="a"/>
    <w:link w:val="Char5"/>
    <w:uiPriority w:val="99"/>
    <w:semiHidden/>
    <w:unhideWhenUsed/>
    <w:rsid w:val="007110EF"/>
  </w:style>
  <w:style w:type="character" w:customStyle="1" w:styleId="Char5">
    <w:name w:val="批注文字 Char"/>
    <w:basedOn w:val="a0"/>
    <w:link w:val="ad"/>
    <w:uiPriority w:val="99"/>
    <w:semiHidden/>
    <w:rsid w:val="007110EF"/>
  </w:style>
  <w:style w:type="paragraph" w:styleId="ae">
    <w:name w:val="annotation subject"/>
    <w:basedOn w:val="ad"/>
    <w:next w:val="ad"/>
    <w:link w:val="Char6"/>
    <w:uiPriority w:val="99"/>
    <w:semiHidden/>
    <w:unhideWhenUsed/>
    <w:rsid w:val="007110EF"/>
    <w:rPr>
      <w:b/>
      <w:bCs/>
    </w:rPr>
  </w:style>
  <w:style w:type="character" w:customStyle="1" w:styleId="Char6">
    <w:name w:val="批注主题 Char"/>
    <w:basedOn w:val="Char5"/>
    <w:link w:val="ae"/>
    <w:uiPriority w:val="99"/>
    <w:semiHidden/>
    <w:rsid w:val="007110EF"/>
    <w:rPr>
      <w:b/>
      <w:bCs/>
    </w:rPr>
  </w:style>
  <w:style w:type="character" w:customStyle="1" w:styleId="Char2">
    <w:name w:val="无间隔 Char"/>
    <w:basedOn w:val="a0"/>
    <w:link w:val="a9"/>
    <w:uiPriority w:val="1"/>
    <w:rsid w:val="00FB785D"/>
  </w:style>
  <w:style w:type="paragraph" w:styleId="af">
    <w:name w:val="Document Map"/>
    <w:basedOn w:val="a"/>
    <w:link w:val="Char7"/>
    <w:uiPriority w:val="99"/>
    <w:semiHidden/>
    <w:unhideWhenUsed/>
    <w:rsid w:val="00FB785D"/>
    <w:rPr>
      <w:rFonts w:ascii="宋体" w:eastAsia="宋体"/>
      <w:sz w:val="16"/>
      <w:szCs w:val="16"/>
    </w:rPr>
  </w:style>
  <w:style w:type="character" w:customStyle="1" w:styleId="Char7">
    <w:name w:val="文档结构图 Char"/>
    <w:basedOn w:val="a0"/>
    <w:link w:val="af"/>
    <w:uiPriority w:val="99"/>
    <w:semiHidden/>
    <w:rsid w:val="00FB785D"/>
    <w:rPr>
      <w:rFonts w:ascii="宋体" w:eastAsia="宋体"/>
      <w:sz w:val="16"/>
      <w:szCs w:val="16"/>
    </w:rPr>
  </w:style>
</w:styles>
</file>

<file path=word/webSettings.xml><?xml version="1.0" encoding="utf-8"?>
<w:webSettings xmlns:r="http://schemas.openxmlformats.org/officeDocument/2006/relationships" xmlns:w="http://schemas.openxmlformats.org/wordprocessingml/2006/main">
  <w:divs>
    <w:div w:id="724184213">
      <w:bodyDiv w:val="1"/>
      <w:marLeft w:val="109"/>
      <w:marRight w:val="109"/>
      <w:marTop w:val="54"/>
      <w:marBottom w:val="54"/>
      <w:divBdr>
        <w:top w:val="none" w:sz="0" w:space="0" w:color="auto"/>
        <w:left w:val="none" w:sz="0" w:space="0" w:color="auto"/>
        <w:bottom w:val="none" w:sz="0" w:space="0" w:color="auto"/>
        <w:right w:val="none" w:sz="0" w:space="0" w:color="auto"/>
      </w:divBdr>
    </w:div>
    <w:div w:id="1130199437">
      <w:bodyDiv w:val="1"/>
      <w:marLeft w:val="0"/>
      <w:marRight w:val="0"/>
      <w:marTop w:val="0"/>
      <w:marBottom w:val="0"/>
      <w:divBdr>
        <w:top w:val="none" w:sz="0" w:space="0" w:color="auto"/>
        <w:left w:val="none" w:sz="0" w:space="0" w:color="auto"/>
        <w:bottom w:val="none" w:sz="0" w:space="0" w:color="auto"/>
        <w:right w:val="none" w:sz="0" w:space="0" w:color="auto"/>
      </w:divBdr>
      <w:divsChild>
        <w:div w:id="1210192912">
          <w:marLeft w:val="0"/>
          <w:marRight w:val="0"/>
          <w:marTop w:val="0"/>
          <w:marBottom w:val="0"/>
          <w:divBdr>
            <w:top w:val="none" w:sz="0" w:space="0" w:color="auto"/>
            <w:left w:val="none" w:sz="0" w:space="0" w:color="auto"/>
            <w:bottom w:val="none" w:sz="0" w:space="0" w:color="auto"/>
            <w:right w:val="none" w:sz="0" w:space="0" w:color="auto"/>
          </w:divBdr>
          <w:divsChild>
            <w:div w:id="245120029">
              <w:marLeft w:val="272"/>
              <w:marRight w:val="285"/>
              <w:marTop w:val="204"/>
              <w:marBottom w:val="0"/>
              <w:divBdr>
                <w:top w:val="none" w:sz="0" w:space="0" w:color="auto"/>
                <w:left w:val="none" w:sz="0" w:space="0" w:color="auto"/>
                <w:bottom w:val="none" w:sz="0" w:space="0" w:color="auto"/>
                <w:right w:val="none" w:sz="0" w:space="0" w:color="auto"/>
              </w:divBdr>
              <w:divsChild>
                <w:div w:id="918295764">
                  <w:marLeft w:val="0"/>
                  <w:marRight w:val="0"/>
                  <w:marTop w:val="0"/>
                  <w:marBottom w:val="204"/>
                  <w:divBdr>
                    <w:top w:val="none" w:sz="0" w:space="0" w:color="auto"/>
                    <w:left w:val="none" w:sz="0" w:space="0" w:color="auto"/>
                    <w:bottom w:val="none" w:sz="0" w:space="0" w:color="auto"/>
                    <w:right w:val="none" w:sz="0" w:space="0" w:color="auto"/>
                  </w:divBdr>
                  <w:divsChild>
                    <w:div w:id="10461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hyperlink" Target="http://ups.savba.sk/parcom/publications/agents/TR-2002-06.pdf"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jade.tilab.com/doc/JADEProgramming-Tutorial-for-beginners.pdf" TargetMode="External"/><Relationship Id="rId2" Type="http://schemas.openxmlformats.org/officeDocument/2006/relationships/customXml" Target="../customXml/item2.xml"/><Relationship Id="rId16" Type="http://schemas.openxmlformats.org/officeDocument/2006/relationships/hyperlink" Target="http://jade.cselt.it/papers/PAAM.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se.unsw.edu.au/~wobcke/COMP4416/readings/Nwana-et-al.98.pdf" TargetMode="External"/><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hyperlink" Target="http://labs.bt.com/projects/agents/zeus/techmanual/TOC.htm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agent.ai/doc/upload/200302/nwan98.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871DB7029A46ABA5EB5FE37E293351"/>
        <w:category>
          <w:name w:val="常规"/>
          <w:gallery w:val="placeholder"/>
        </w:category>
        <w:types>
          <w:type w:val="bbPlcHdr"/>
        </w:types>
        <w:behaviors>
          <w:behavior w:val="content"/>
        </w:behaviors>
        <w:guid w:val="{56AF0829-675E-4F12-BE83-B42B681A81C6}"/>
      </w:docPartPr>
      <w:docPartBody>
        <w:p w:rsidR="00000000" w:rsidRDefault="00F52122" w:rsidP="00F52122">
          <w:pPr>
            <w:pStyle w:val="43871DB7029A46ABA5EB5FE37E293351"/>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E17CB1708532442E81F14852AA95AA51"/>
        <w:category>
          <w:name w:val="常规"/>
          <w:gallery w:val="placeholder"/>
        </w:category>
        <w:types>
          <w:type w:val="bbPlcHdr"/>
        </w:types>
        <w:behaviors>
          <w:behavior w:val="content"/>
        </w:behaviors>
        <w:guid w:val="{5C009DA7-8B67-4B0C-967B-05200FA493F3}"/>
      </w:docPartPr>
      <w:docPartBody>
        <w:p w:rsidR="00000000" w:rsidRDefault="00F52122" w:rsidP="00F52122">
          <w:pPr>
            <w:pStyle w:val="E17CB1708532442E81F14852AA95AA51"/>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164C51C3AFCA4AD5923BDFBB81086943"/>
        <w:category>
          <w:name w:val="常规"/>
          <w:gallery w:val="placeholder"/>
        </w:category>
        <w:types>
          <w:type w:val="bbPlcHdr"/>
        </w:types>
        <w:behaviors>
          <w:behavior w:val="content"/>
        </w:behaviors>
        <w:guid w:val="{E11806E7-8930-415A-BAB9-33C3D7FEB3E1}"/>
      </w:docPartPr>
      <w:docPartBody>
        <w:p w:rsidR="00000000" w:rsidRDefault="00F52122" w:rsidP="00F52122">
          <w:pPr>
            <w:pStyle w:val="164C51C3AFCA4AD5923BDFBB81086943"/>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
      <w:docPartPr>
        <w:name w:val="DDE607FAC4AF4B5BBD5D6B82F77862A3"/>
        <w:category>
          <w:name w:val="常规"/>
          <w:gallery w:val="placeholder"/>
        </w:category>
        <w:types>
          <w:type w:val="bbPlcHdr"/>
        </w:types>
        <w:behaviors>
          <w:behavior w:val="content"/>
        </w:behaviors>
        <w:guid w:val="{6CBD4F76-9C96-4CFC-8857-7ED2884897D0}"/>
      </w:docPartPr>
      <w:docPartBody>
        <w:p w:rsidR="00000000" w:rsidRDefault="00F52122" w:rsidP="00F52122">
          <w:pPr>
            <w:pStyle w:val="DDE607FAC4AF4B5BBD5D6B82F77862A3"/>
          </w:pPr>
          <w:r>
            <w:rPr>
              <w:color w:val="4F81BD" w:themeColor="accent1"/>
              <w:lang w:val="zh-CN"/>
            </w:rPr>
            <w:t>[</w:t>
          </w:r>
          <w:r>
            <w:rPr>
              <w:color w:val="4F81BD" w:themeColor="accent1"/>
              <w:lang w:val="zh-CN"/>
            </w:rPr>
            <w:t>键入作者姓名</w:t>
          </w:r>
          <w:r>
            <w:rPr>
              <w:color w:val="4F81BD" w:themeColor="accent1"/>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2122"/>
    <w:rsid w:val="00C84C81"/>
    <w:rsid w:val="00F521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871DB7029A46ABA5EB5FE37E293351">
    <w:name w:val="43871DB7029A46ABA5EB5FE37E293351"/>
    <w:rsid w:val="00F52122"/>
    <w:pPr>
      <w:widowControl w:val="0"/>
      <w:jc w:val="both"/>
    </w:pPr>
  </w:style>
  <w:style w:type="paragraph" w:customStyle="1" w:styleId="E17CB1708532442E81F14852AA95AA51">
    <w:name w:val="E17CB1708532442E81F14852AA95AA51"/>
    <w:rsid w:val="00F52122"/>
    <w:pPr>
      <w:widowControl w:val="0"/>
      <w:jc w:val="both"/>
    </w:pPr>
  </w:style>
  <w:style w:type="paragraph" w:customStyle="1" w:styleId="164C51C3AFCA4AD5923BDFBB81086943">
    <w:name w:val="164C51C3AFCA4AD5923BDFBB81086943"/>
    <w:rsid w:val="00F52122"/>
    <w:pPr>
      <w:widowControl w:val="0"/>
      <w:jc w:val="both"/>
    </w:pPr>
  </w:style>
  <w:style w:type="paragraph" w:customStyle="1" w:styleId="DDE607FAC4AF4B5BBD5D6B82F77862A3">
    <w:name w:val="DDE607FAC4AF4B5BBD5D6B82F77862A3"/>
    <w:rsid w:val="00F52122"/>
    <w:pPr>
      <w:widowControl w:val="0"/>
      <w:jc w:val="both"/>
    </w:pPr>
  </w:style>
  <w:style w:type="paragraph" w:customStyle="1" w:styleId="3C67306F71C34B25948BC93974AB7322">
    <w:name w:val="3C67306F71C34B25948BC93974AB7322"/>
    <w:rsid w:val="00F5212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D2E15-4CC6-4B51-B0DA-B20298AF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7</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Software Engineering of Distributed Systems, KTH </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Comparison of Jade and Zeus</dc:title>
  <dc:subject> [ Distributed AI and Intelligent Agents, Homework 1, Question 4] </dc:subject>
  <dc:creator>Sike Huang, Shanbo Li</dc:creator>
  <cp:keywords/>
  <dc:description/>
  <cp:lastModifiedBy>Shanbo Li</cp:lastModifiedBy>
  <cp:revision>105</cp:revision>
  <dcterms:created xsi:type="dcterms:W3CDTF">2007-11-08T21:28:00Z</dcterms:created>
  <dcterms:modified xsi:type="dcterms:W3CDTF">2007-11-09T23:38:00Z</dcterms:modified>
</cp:coreProperties>
</file>